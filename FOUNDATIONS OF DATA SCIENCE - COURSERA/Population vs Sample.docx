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ACFD" w14:textId="77777777" w:rsidR="00B21E6E" w:rsidRPr="00B21E6E" w:rsidRDefault="00B21E6E" w:rsidP="00B21E6E">
      <w:pPr>
        <w:spacing w:after="0" w:line="240" w:lineRule="auto"/>
        <w:outlineLvl w:val="0"/>
        <w:rPr>
          <w:rFonts w:ascii="Times New Roman" w:eastAsia="Times New Roman" w:hAnsi="Times New Roman" w:cs="Times New Roman"/>
          <w:b/>
          <w:bCs/>
          <w:kern w:val="36"/>
          <w:sz w:val="48"/>
          <w:szCs w:val="48"/>
          <w:lang w:eastAsia="en-CM"/>
          <w14:ligatures w14:val="none"/>
        </w:rPr>
      </w:pPr>
      <w:r w:rsidRPr="00B21E6E">
        <w:rPr>
          <w:rFonts w:ascii="Times New Roman" w:eastAsia="Times New Roman" w:hAnsi="Times New Roman" w:cs="Times New Roman"/>
          <w:b/>
          <w:bCs/>
          <w:kern w:val="36"/>
          <w:sz w:val="48"/>
          <w:szCs w:val="48"/>
          <w:lang w:eastAsia="en-CM"/>
          <w14:ligatures w14:val="none"/>
        </w:rPr>
        <w:t>Population vs Sample, Bias</w:t>
      </w:r>
    </w:p>
    <w:p w14:paraId="3CFF5C86" w14:textId="77777777" w:rsidR="00B21E6E" w:rsidRPr="00B21E6E" w:rsidRDefault="00B21E6E" w:rsidP="00B21E6E">
      <w:pPr>
        <w:shd w:val="clear" w:color="auto" w:fill="FFFFFF"/>
        <w:spacing w:after="100" w:afterAutospacing="1" w:line="240" w:lineRule="auto"/>
        <w:rPr>
          <w:rFonts w:ascii="Times New Roman" w:eastAsia="Times New Roman" w:hAnsi="Times New Roman" w:cs="Times New Roman"/>
          <w:color w:val="1F1F1F"/>
          <w:kern w:val="0"/>
          <w:sz w:val="24"/>
          <w:szCs w:val="24"/>
          <w:lang w:eastAsia="en-CM"/>
          <w14:ligatures w14:val="none"/>
        </w:rPr>
      </w:pPr>
      <w:r w:rsidRPr="00B21E6E">
        <w:rPr>
          <w:rFonts w:ascii="Times New Roman" w:eastAsia="Times New Roman" w:hAnsi="Times New Roman" w:cs="Times New Roman"/>
          <w:color w:val="1F1F1F"/>
          <w:kern w:val="0"/>
          <w:sz w:val="24"/>
          <w:szCs w:val="24"/>
          <w:lang w:eastAsia="en-CM"/>
          <w14:ligatures w14:val="none"/>
        </w:rPr>
        <w:t xml:space="preserve">As we get into the meaty part of the mathematical underpinnings of the course, here are a few </w:t>
      </w:r>
      <w:proofErr w:type="spellStart"/>
      <w:r w:rsidRPr="00B21E6E">
        <w:rPr>
          <w:rFonts w:ascii="Times New Roman" w:eastAsia="Times New Roman" w:hAnsi="Times New Roman" w:cs="Times New Roman"/>
          <w:color w:val="1F1F1F"/>
          <w:kern w:val="0"/>
          <w:sz w:val="24"/>
          <w:szCs w:val="24"/>
          <w:lang w:eastAsia="en-CM"/>
          <w14:ligatures w14:val="none"/>
        </w:rPr>
        <w:t>takeways</w:t>
      </w:r>
      <w:proofErr w:type="spellEnd"/>
      <w:r w:rsidRPr="00B21E6E">
        <w:rPr>
          <w:rFonts w:ascii="Times New Roman" w:eastAsia="Times New Roman" w:hAnsi="Times New Roman" w:cs="Times New Roman"/>
          <w:color w:val="1F1F1F"/>
          <w:kern w:val="0"/>
          <w:sz w:val="24"/>
          <w:szCs w:val="24"/>
          <w:lang w:eastAsia="en-CM"/>
          <w14:ligatures w14:val="none"/>
        </w:rPr>
        <w:t xml:space="preserve"> to keep in mind as you keep learning.</w:t>
      </w:r>
    </w:p>
    <w:p w14:paraId="2B8D48C3" w14:textId="77777777" w:rsidR="00B21E6E" w:rsidRPr="00B21E6E" w:rsidRDefault="00B21E6E" w:rsidP="00B21E6E">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CM"/>
          <w14:ligatures w14:val="none"/>
        </w:rPr>
      </w:pPr>
      <w:r w:rsidRPr="00B21E6E">
        <w:rPr>
          <w:rFonts w:ascii="Times New Roman" w:eastAsia="Times New Roman" w:hAnsi="Times New Roman" w:cs="Times New Roman"/>
          <w:b/>
          <w:bCs/>
          <w:color w:val="1F1F1F"/>
          <w:kern w:val="0"/>
          <w:sz w:val="27"/>
          <w:szCs w:val="27"/>
          <w:lang w:eastAsia="en-CM"/>
          <w14:ligatures w14:val="none"/>
        </w:rPr>
        <w:t>Population vs Sample</w:t>
      </w:r>
    </w:p>
    <w:p w14:paraId="662D30A3" w14:textId="77777777" w:rsidR="00B21E6E" w:rsidRPr="00B21E6E" w:rsidRDefault="00B21E6E" w:rsidP="00B21E6E">
      <w:pPr>
        <w:shd w:val="clear" w:color="auto" w:fill="FFFFFF"/>
        <w:spacing w:after="100" w:afterAutospacing="1" w:line="240" w:lineRule="auto"/>
        <w:rPr>
          <w:rFonts w:ascii="Times New Roman" w:eastAsia="Times New Roman" w:hAnsi="Times New Roman" w:cs="Times New Roman"/>
          <w:color w:val="1F1F1F"/>
          <w:kern w:val="0"/>
          <w:sz w:val="24"/>
          <w:szCs w:val="24"/>
          <w:lang w:eastAsia="en-CM"/>
          <w14:ligatures w14:val="none"/>
        </w:rPr>
      </w:pPr>
      <w:r w:rsidRPr="00B21E6E">
        <w:rPr>
          <w:rFonts w:ascii="Times New Roman" w:eastAsia="Times New Roman" w:hAnsi="Times New Roman" w:cs="Times New Roman"/>
          <w:color w:val="1F1F1F"/>
          <w:kern w:val="0"/>
          <w:sz w:val="24"/>
          <w:szCs w:val="24"/>
          <w:lang w:eastAsia="en-CM"/>
          <w14:ligatures w14:val="none"/>
        </w:rPr>
        <w:t xml:space="preserve">The core idea is the following: in practice, you almost never have access to the entire </w:t>
      </w:r>
      <w:r w:rsidRPr="00B21E6E">
        <w:rPr>
          <w:rFonts w:ascii="unset" w:eastAsia="Times New Roman" w:hAnsi="unset" w:cs="Times New Roman"/>
          <w:b/>
          <w:bCs/>
          <w:color w:val="1F1F1F"/>
          <w:kern w:val="0"/>
          <w:sz w:val="24"/>
          <w:szCs w:val="24"/>
          <w:lang w:eastAsia="en-CM"/>
          <w14:ligatures w14:val="none"/>
        </w:rPr>
        <w:t>population</w:t>
      </w:r>
      <w:r w:rsidRPr="00B21E6E">
        <w:rPr>
          <w:rFonts w:ascii="Times New Roman" w:eastAsia="Times New Roman" w:hAnsi="Times New Roman" w:cs="Times New Roman"/>
          <w:color w:val="1F1F1F"/>
          <w:kern w:val="0"/>
          <w:sz w:val="24"/>
          <w:szCs w:val="24"/>
          <w:lang w:eastAsia="en-CM"/>
          <w14:ligatures w14:val="none"/>
        </w:rPr>
        <w:t xml:space="preserve">, either because the data is unavailable, or because there are simply too many elements for you to study. Hence, you only take a portion, a </w:t>
      </w:r>
      <w:r w:rsidRPr="00B21E6E">
        <w:rPr>
          <w:rFonts w:ascii="unset" w:eastAsia="Times New Roman" w:hAnsi="unset" w:cs="Times New Roman"/>
          <w:b/>
          <w:bCs/>
          <w:color w:val="1F1F1F"/>
          <w:kern w:val="0"/>
          <w:sz w:val="24"/>
          <w:szCs w:val="24"/>
          <w:lang w:eastAsia="en-CM"/>
          <w14:ligatures w14:val="none"/>
        </w:rPr>
        <w:t>sample</w:t>
      </w:r>
      <w:r w:rsidRPr="00B21E6E">
        <w:rPr>
          <w:rFonts w:ascii="Times New Roman" w:eastAsia="Times New Roman" w:hAnsi="Times New Roman" w:cs="Times New Roman"/>
          <w:color w:val="1F1F1F"/>
          <w:kern w:val="0"/>
          <w:sz w:val="24"/>
          <w:szCs w:val="24"/>
          <w:lang w:eastAsia="en-CM"/>
          <w14:ligatures w14:val="none"/>
        </w:rPr>
        <w:t xml:space="preserve">, that you can study, and from which you can </w:t>
      </w:r>
      <w:r w:rsidRPr="00B21E6E">
        <w:rPr>
          <w:rFonts w:ascii="unset" w:eastAsia="Times New Roman" w:hAnsi="unset" w:cs="Times New Roman"/>
          <w:b/>
          <w:bCs/>
          <w:color w:val="1F1F1F"/>
          <w:kern w:val="0"/>
          <w:sz w:val="24"/>
          <w:szCs w:val="24"/>
          <w:lang w:eastAsia="en-CM"/>
          <w14:ligatures w14:val="none"/>
        </w:rPr>
        <w:t>estimate</w:t>
      </w:r>
      <w:r w:rsidRPr="00B21E6E">
        <w:rPr>
          <w:rFonts w:ascii="Times New Roman" w:eastAsia="Times New Roman" w:hAnsi="Times New Roman" w:cs="Times New Roman"/>
          <w:color w:val="1F1F1F"/>
          <w:kern w:val="0"/>
          <w:sz w:val="24"/>
          <w:szCs w:val="24"/>
          <w:lang w:eastAsia="en-CM"/>
          <w14:ligatures w14:val="none"/>
        </w:rPr>
        <w:t xml:space="preserve"> what the total population looks like.</w:t>
      </w:r>
    </w:p>
    <w:p w14:paraId="6EAFC836" w14:textId="77777777" w:rsidR="00B21E6E" w:rsidRPr="00B21E6E" w:rsidRDefault="00B21E6E" w:rsidP="00B21E6E">
      <w:pPr>
        <w:shd w:val="clear" w:color="auto" w:fill="FFFFFF"/>
        <w:spacing w:after="100" w:afterAutospacing="1" w:line="240" w:lineRule="auto"/>
        <w:rPr>
          <w:rFonts w:ascii="Times New Roman" w:eastAsia="Times New Roman" w:hAnsi="Times New Roman" w:cs="Times New Roman"/>
          <w:color w:val="1F1F1F"/>
          <w:kern w:val="0"/>
          <w:sz w:val="24"/>
          <w:szCs w:val="24"/>
          <w:lang w:eastAsia="en-CM"/>
          <w14:ligatures w14:val="none"/>
        </w:rPr>
      </w:pPr>
      <w:r w:rsidRPr="00B21E6E">
        <w:rPr>
          <w:rFonts w:ascii="Times New Roman" w:eastAsia="Times New Roman" w:hAnsi="Times New Roman" w:cs="Times New Roman"/>
          <w:color w:val="1F1F1F"/>
          <w:kern w:val="0"/>
          <w:sz w:val="24"/>
          <w:szCs w:val="24"/>
          <w:lang w:eastAsia="en-CM"/>
          <w14:ligatures w14:val="none"/>
        </w:rPr>
        <w:t>Remember the difference between the two situations we encounter:</w:t>
      </w:r>
    </w:p>
    <w:p w14:paraId="68A0A824" w14:textId="77777777" w:rsidR="00B21E6E" w:rsidRPr="00B21E6E" w:rsidRDefault="00B21E6E" w:rsidP="00B21E6E">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CM"/>
          <w14:ligatures w14:val="none"/>
        </w:rPr>
      </w:pPr>
      <w:r w:rsidRPr="00B21E6E">
        <w:rPr>
          <w:rFonts w:ascii="Times New Roman" w:eastAsia="Times New Roman" w:hAnsi="Times New Roman" w:cs="Times New Roman"/>
          <w:color w:val="1F1F1F"/>
          <w:kern w:val="0"/>
          <w:sz w:val="24"/>
          <w:szCs w:val="24"/>
          <w:lang w:eastAsia="en-CM"/>
          <w14:ligatures w14:val="none"/>
        </w:rPr>
        <w:t xml:space="preserve">when we study the whole </w:t>
      </w:r>
      <w:r w:rsidRPr="00B21E6E">
        <w:rPr>
          <w:rFonts w:ascii="unset" w:eastAsia="Times New Roman" w:hAnsi="unset" w:cs="Times New Roman"/>
          <w:b/>
          <w:bCs/>
          <w:color w:val="1F1F1F"/>
          <w:kern w:val="0"/>
          <w:sz w:val="24"/>
          <w:szCs w:val="24"/>
          <w:lang w:eastAsia="en-CM"/>
          <w14:ligatures w14:val="none"/>
        </w:rPr>
        <w:t>population</w:t>
      </w:r>
      <w:r w:rsidRPr="00B21E6E">
        <w:rPr>
          <w:rFonts w:ascii="Times New Roman" w:eastAsia="Times New Roman" w:hAnsi="Times New Roman" w:cs="Times New Roman"/>
          <w:color w:val="1F1F1F"/>
          <w:kern w:val="0"/>
          <w:sz w:val="24"/>
          <w:szCs w:val="24"/>
          <w:lang w:eastAsia="en-CM"/>
          <w14:ligatures w14:val="none"/>
        </w:rPr>
        <w:t xml:space="preserve"> (rarely in practice), the Greek letter </w:t>
      </w:r>
      <w:r w:rsidRPr="00B21E6E">
        <w:rPr>
          <w:rFonts w:ascii="Tahoma" w:eastAsia="Times New Roman" w:hAnsi="Tahoma" w:cs="Tahoma"/>
          <w:color w:val="1F1F1F"/>
          <w:kern w:val="0"/>
          <w:sz w:val="29"/>
          <w:szCs w:val="29"/>
          <w:bdr w:val="none" w:sz="0" w:space="0" w:color="auto" w:frame="1"/>
          <w:lang w:eastAsia="en-CM"/>
          <w14:ligatures w14:val="none"/>
        </w:rPr>
        <w:t>�</w:t>
      </w:r>
      <w:r w:rsidRPr="00B21E6E">
        <w:rPr>
          <w:rFonts w:ascii="KaTeX_Math" w:eastAsia="Times New Roman" w:hAnsi="KaTeX_Math" w:cs="Times New Roman"/>
          <w:i/>
          <w:iCs/>
          <w:color w:val="1F1F1F"/>
          <w:kern w:val="0"/>
          <w:sz w:val="29"/>
          <w:szCs w:val="29"/>
          <w:lang w:eastAsia="en-CM"/>
          <w14:ligatures w14:val="none"/>
        </w:rPr>
        <w:t>μ</w:t>
      </w:r>
      <w:r w:rsidRPr="00B21E6E">
        <w:rPr>
          <w:rFonts w:ascii="Times New Roman" w:eastAsia="Times New Roman" w:hAnsi="Times New Roman" w:cs="Times New Roman"/>
          <w:color w:val="1F1F1F"/>
          <w:kern w:val="0"/>
          <w:sz w:val="24"/>
          <w:szCs w:val="24"/>
          <w:lang w:eastAsia="en-CM"/>
          <w14:ligatures w14:val="none"/>
        </w:rPr>
        <w:t xml:space="preserve"> is used to denote the (population) mean, and </w:t>
      </w:r>
      <w:r w:rsidRPr="00B21E6E">
        <w:rPr>
          <w:rFonts w:ascii="Tahoma" w:eastAsia="Times New Roman" w:hAnsi="Tahoma" w:cs="Tahoma"/>
          <w:color w:val="1F1F1F"/>
          <w:kern w:val="0"/>
          <w:sz w:val="29"/>
          <w:szCs w:val="29"/>
          <w:bdr w:val="none" w:sz="0" w:space="0" w:color="auto" w:frame="1"/>
          <w:lang w:eastAsia="en-CM"/>
          <w14:ligatures w14:val="none"/>
        </w:rPr>
        <w:t>�</w:t>
      </w:r>
      <w:r w:rsidRPr="00B21E6E">
        <w:rPr>
          <w:rFonts w:ascii="KaTeX_Math" w:eastAsia="Times New Roman" w:hAnsi="KaTeX_Math" w:cs="Times New Roman"/>
          <w:i/>
          <w:iCs/>
          <w:color w:val="1F1F1F"/>
          <w:kern w:val="0"/>
          <w:sz w:val="29"/>
          <w:szCs w:val="29"/>
          <w:lang w:eastAsia="en-CM"/>
          <w14:ligatures w14:val="none"/>
        </w:rPr>
        <w:t>N</w:t>
      </w:r>
      <w:r w:rsidRPr="00B21E6E">
        <w:rPr>
          <w:rFonts w:ascii="Times New Roman" w:eastAsia="Times New Roman" w:hAnsi="Times New Roman" w:cs="Times New Roman"/>
          <w:color w:val="1F1F1F"/>
          <w:kern w:val="0"/>
          <w:sz w:val="24"/>
          <w:szCs w:val="24"/>
          <w:lang w:eastAsia="en-CM"/>
          <w14:ligatures w14:val="none"/>
        </w:rPr>
        <w:t xml:space="preserve"> (capital n) is used in the division.</w:t>
      </w:r>
    </w:p>
    <w:p w14:paraId="765F55E6" w14:textId="77777777" w:rsidR="00B21E6E" w:rsidRPr="00B21E6E" w:rsidRDefault="00B21E6E" w:rsidP="00B21E6E">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CM"/>
          <w14:ligatures w14:val="none"/>
        </w:rPr>
      </w:pPr>
      <w:r w:rsidRPr="00B21E6E">
        <w:rPr>
          <w:rFonts w:ascii="Times New Roman" w:eastAsia="Times New Roman" w:hAnsi="Times New Roman" w:cs="Times New Roman"/>
          <w:color w:val="1F1F1F"/>
          <w:kern w:val="0"/>
          <w:sz w:val="24"/>
          <w:szCs w:val="24"/>
          <w:lang w:eastAsia="en-CM"/>
          <w14:ligatures w14:val="none"/>
        </w:rPr>
        <w:t xml:space="preserve">however, when we study only a </w:t>
      </w:r>
      <w:r w:rsidRPr="00B21E6E">
        <w:rPr>
          <w:rFonts w:ascii="unset" w:eastAsia="Times New Roman" w:hAnsi="unset" w:cs="Times New Roman"/>
          <w:b/>
          <w:bCs/>
          <w:color w:val="1F1F1F"/>
          <w:kern w:val="0"/>
          <w:sz w:val="24"/>
          <w:szCs w:val="24"/>
          <w:lang w:eastAsia="en-CM"/>
          <w14:ligatures w14:val="none"/>
        </w:rPr>
        <w:t>sample</w:t>
      </w:r>
      <w:r w:rsidRPr="00B21E6E">
        <w:rPr>
          <w:rFonts w:ascii="Times New Roman" w:eastAsia="Times New Roman" w:hAnsi="Times New Roman" w:cs="Times New Roman"/>
          <w:color w:val="1F1F1F"/>
          <w:kern w:val="0"/>
          <w:sz w:val="24"/>
          <w:szCs w:val="24"/>
          <w:lang w:eastAsia="en-CM"/>
          <w14:ligatures w14:val="none"/>
        </w:rPr>
        <w:t xml:space="preserve">, in order to make estimates about the population, </w:t>
      </w:r>
      <w:r w:rsidRPr="00B21E6E">
        <w:rPr>
          <w:rFonts w:ascii="Tahoma" w:eastAsia="Times New Roman" w:hAnsi="Tahoma" w:cs="Tahoma"/>
          <w:color w:val="1F1F1F"/>
          <w:kern w:val="0"/>
          <w:sz w:val="29"/>
          <w:szCs w:val="29"/>
          <w:bdr w:val="none" w:sz="0" w:space="0" w:color="auto" w:frame="1"/>
          <w:lang w:eastAsia="en-CM"/>
          <w14:ligatures w14:val="none"/>
        </w:rPr>
        <w:t>�</w:t>
      </w:r>
      <w:r w:rsidRPr="00B21E6E">
        <w:rPr>
          <w:rFonts w:ascii="Times New Roman" w:eastAsia="Times New Roman" w:hAnsi="Times New Roman" w:cs="Times New Roman"/>
          <w:color w:val="1F1F1F"/>
          <w:kern w:val="0"/>
          <w:sz w:val="29"/>
          <w:szCs w:val="29"/>
          <w:bdr w:val="none" w:sz="0" w:space="0" w:color="auto" w:frame="1"/>
          <w:lang w:eastAsia="en-CM"/>
          <w14:ligatures w14:val="none"/>
        </w:rPr>
        <w:t>ˉ</w:t>
      </w:r>
      <w:r w:rsidRPr="00B21E6E">
        <w:rPr>
          <w:rFonts w:ascii="KaTeX_Math" w:eastAsia="Times New Roman" w:hAnsi="KaTeX_Math" w:cs="Times New Roman"/>
          <w:i/>
          <w:iCs/>
          <w:color w:val="1F1F1F"/>
          <w:kern w:val="0"/>
          <w:sz w:val="29"/>
          <w:szCs w:val="29"/>
          <w:lang w:eastAsia="en-CM"/>
          <w14:ligatures w14:val="none"/>
        </w:rPr>
        <w:t>x</w:t>
      </w:r>
      <w:r w:rsidRPr="00B21E6E">
        <w:rPr>
          <w:rFonts w:ascii="Times New Roman" w:eastAsia="Times New Roman" w:hAnsi="Times New Roman" w:cs="Times New Roman"/>
          <w:color w:val="1F1F1F"/>
          <w:kern w:val="0"/>
          <w:sz w:val="29"/>
          <w:szCs w:val="29"/>
          <w:lang w:eastAsia="en-CM"/>
          <w14:ligatures w14:val="none"/>
        </w:rPr>
        <w:t>ˉ</w:t>
      </w:r>
      <w:r w:rsidRPr="00B21E6E">
        <w:rPr>
          <w:rFonts w:ascii="Times New Roman" w:eastAsia="Times New Roman" w:hAnsi="Times New Roman" w:cs="Times New Roman"/>
          <w:color w:val="1F1F1F"/>
          <w:kern w:val="0"/>
          <w:sz w:val="24"/>
          <w:szCs w:val="24"/>
          <w:lang w:eastAsia="en-CM"/>
          <w14:ligatures w14:val="none"/>
        </w:rPr>
        <w:t xml:space="preserve"> is the name used for the (sample) mean, we divide by </w:t>
      </w:r>
      <w:r w:rsidRPr="00B21E6E">
        <w:rPr>
          <w:rFonts w:ascii="Tahoma" w:eastAsia="Times New Roman" w:hAnsi="Tahoma" w:cs="Tahoma"/>
          <w:color w:val="1F1F1F"/>
          <w:kern w:val="0"/>
          <w:sz w:val="29"/>
          <w:szCs w:val="29"/>
          <w:bdr w:val="none" w:sz="0" w:space="0" w:color="auto" w:frame="1"/>
          <w:lang w:eastAsia="en-CM"/>
          <w14:ligatures w14:val="none"/>
        </w:rPr>
        <w:t>�</w:t>
      </w:r>
      <w:r w:rsidRPr="00B21E6E">
        <w:rPr>
          <w:rFonts w:ascii="KaTeX_Math" w:eastAsia="Times New Roman" w:hAnsi="KaTeX_Math" w:cs="Times New Roman"/>
          <w:i/>
          <w:iCs/>
          <w:color w:val="1F1F1F"/>
          <w:kern w:val="0"/>
          <w:sz w:val="29"/>
          <w:szCs w:val="29"/>
          <w:lang w:eastAsia="en-CM"/>
          <w14:ligatures w14:val="none"/>
        </w:rPr>
        <w:t>n</w:t>
      </w:r>
      <w:r w:rsidRPr="00B21E6E">
        <w:rPr>
          <w:rFonts w:ascii="Times New Roman" w:eastAsia="Times New Roman" w:hAnsi="Times New Roman" w:cs="Times New Roman"/>
          <w:color w:val="1F1F1F"/>
          <w:kern w:val="0"/>
          <w:sz w:val="24"/>
          <w:szCs w:val="24"/>
          <w:lang w:eastAsia="en-CM"/>
          <w14:ligatures w14:val="none"/>
        </w:rPr>
        <w:t>.</w:t>
      </w:r>
    </w:p>
    <w:p w14:paraId="426F5D2E" w14:textId="77777777" w:rsidR="00B21E6E" w:rsidRPr="00B21E6E" w:rsidRDefault="00B21E6E" w:rsidP="00B21E6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CM"/>
          <w14:ligatures w14:val="none"/>
        </w:rPr>
      </w:pPr>
      <w:r w:rsidRPr="00B21E6E">
        <w:rPr>
          <w:rFonts w:ascii="Times New Roman" w:eastAsia="Times New Roman" w:hAnsi="Times New Roman" w:cs="Times New Roman"/>
          <w:b/>
          <w:bCs/>
          <w:color w:val="1F1F1F"/>
          <w:kern w:val="0"/>
          <w:sz w:val="27"/>
          <w:szCs w:val="27"/>
          <w:lang w:eastAsia="en-CM"/>
          <w14:ligatures w14:val="none"/>
        </w:rPr>
        <w:t>What is a bias (and an unbiased estimate)?</w:t>
      </w:r>
    </w:p>
    <w:p w14:paraId="455674AB" w14:textId="77777777" w:rsidR="00B21E6E" w:rsidRPr="00B21E6E" w:rsidRDefault="00B21E6E" w:rsidP="00B21E6E">
      <w:pPr>
        <w:shd w:val="clear" w:color="auto" w:fill="FFFFFF"/>
        <w:spacing w:after="100" w:afterAutospacing="1" w:line="240" w:lineRule="auto"/>
        <w:rPr>
          <w:rFonts w:ascii="Times New Roman" w:eastAsia="Times New Roman" w:hAnsi="Times New Roman" w:cs="Times New Roman"/>
          <w:color w:val="1F1F1F"/>
          <w:kern w:val="0"/>
          <w:sz w:val="24"/>
          <w:szCs w:val="24"/>
          <w:lang w:eastAsia="en-CM"/>
          <w14:ligatures w14:val="none"/>
        </w:rPr>
      </w:pPr>
      <w:r w:rsidRPr="00B21E6E">
        <w:rPr>
          <w:rFonts w:ascii="Times New Roman" w:eastAsia="Times New Roman" w:hAnsi="Times New Roman" w:cs="Times New Roman"/>
          <w:color w:val="1F1F1F"/>
          <w:kern w:val="0"/>
          <w:sz w:val="24"/>
          <w:szCs w:val="24"/>
          <w:lang w:eastAsia="en-CM"/>
          <w14:ligatures w14:val="none"/>
        </w:rPr>
        <w:t xml:space="preserve">The sample mean is said to be an unbiased estimate of the population mean. What this means is that it is a good estimate of the population mean and can be proven mathematically. As Betty said, going deeper into the notion of a bias is beyond the scope of this MOOC. However, that does not mean you should not go and learn about it elsewhere (for instance, on </w:t>
      </w:r>
      <w:hyperlink r:id="rId5" w:tgtFrame="_blank" w:tooltip="Bias of an Estimator" w:history="1">
        <w:r w:rsidRPr="00B21E6E">
          <w:rPr>
            <w:rFonts w:ascii="Times New Roman" w:eastAsia="Times New Roman" w:hAnsi="Times New Roman" w:cs="Times New Roman"/>
            <w:color w:val="0000FF"/>
            <w:kern w:val="0"/>
            <w:sz w:val="24"/>
            <w:szCs w:val="24"/>
            <w:u w:val="single"/>
            <w:lang w:eastAsia="en-CM"/>
            <w14:ligatures w14:val="none"/>
          </w:rPr>
          <w:t>Wikipedia</w:t>
        </w:r>
      </w:hyperlink>
      <w:r w:rsidRPr="00B21E6E">
        <w:rPr>
          <w:rFonts w:ascii="Times New Roman" w:eastAsia="Times New Roman" w:hAnsi="Times New Roman" w:cs="Times New Roman"/>
          <w:color w:val="1F1F1F"/>
          <w:kern w:val="0"/>
          <w:sz w:val="24"/>
          <w:szCs w:val="24"/>
          <w:lang w:eastAsia="en-CM"/>
          <w14:ligatures w14:val="none"/>
        </w:rPr>
        <w:t>)!</w:t>
      </w:r>
    </w:p>
    <w:p w14:paraId="20C69E7D" w14:textId="77777777" w:rsidR="00B21E6E" w:rsidRPr="00B21E6E" w:rsidRDefault="00B21E6E" w:rsidP="00B21E6E">
      <w:pPr>
        <w:shd w:val="clear" w:color="auto" w:fill="FFFFFF"/>
        <w:spacing w:after="100" w:afterAutospacing="1" w:line="240" w:lineRule="auto"/>
        <w:rPr>
          <w:rFonts w:ascii="Times New Roman" w:eastAsia="Times New Roman" w:hAnsi="Times New Roman" w:cs="Times New Roman"/>
          <w:color w:val="1F1F1F"/>
          <w:kern w:val="0"/>
          <w:sz w:val="24"/>
          <w:szCs w:val="24"/>
          <w:lang w:eastAsia="en-CM"/>
          <w14:ligatures w14:val="none"/>
        </w:rPr>
      </w:pPr>
      <w:r w:rsidRPr="00B21E6E">
        <w:rPr>
          <w:rFonts w:ascii="Times New Roman" w:eastAsia="Times New Roman" w:hAnsi="Times New Roman" w:cs="Times New Roman"/>
          <w:color w:val="1F1F1F"/>
          <w:kern w:val="0"/>
          <w:sz w:val="24"/>
          <w:szCs w:val="24"/>
          <w:lang w:eastAsia="en-CM"/>
          <w14:ligatures w14:val="none"/>
        </w:rPr>
        <w:t xml:space="preserve">The main idea here is the following: when taking a sample from a population, and then trying to figure out what the whole population looks like, it is more than likely that your sample actually does not reflect the entire population well! Take an oversimplified example: you have a population of three balls, and you sample only one from the three. Your three balls have all different colours, red, black and blue. If you only know the colour of your sample ball, let's say the blue one, it will obviously be biased in favour of that colour! In fact, it is so biased that you might think that all balls in your population are blue. You can now think of more general examples: a population of 100 people, the data in question being the size of each person. You can easily see that if your random sample happens to contain only tall, or only short people, your calculation could easily lead to a </w:t>
      </w:r>
      <w:r w:rsidRPr="00B21E6E">
        <w:rPr>
          <w:rFonts w:ascii="Times New Roman" w:eastAsia="Times New Roman" w:hAnsi="Times New Roman" w:cs="Times New Roman"/>
          <w:i/>
          <w:iCs/>
          <w:color w:val="1F1F1F"/>
          <w:kern w:val="0"/>
          <w:sz w:val="24"/>
          <w:szCs w:val="24"/>
          <w:lang w:eastAsia="en-CM"/>
          <w14:ligatures w14:val="none"/>
        </w:rPr>
        <w:t>biased</w:t>
      </w:r>
      <w:r w:rsidRPr="00B21E6E">
        <w:rPr>
          <w:rFonts w:ascii="Times New Roman" w:eastAsia="Times New Roman" w:hAnsi="Times New Roman" w:cs="Times New Roman"/>
          <w:color w:val="1F1F1F"/>
          <w:kern w:val="0"/>
          <w:sz w:val="24"/>
          <w:szCs w:val="24"/>
          <w:lang w:eastAsia="en-CM"/>
          <w14:ligatures w14:val="none"/>
        </w:rPr>
        <w:t xml:space="preserve"> estimate (too tall, or too short) of the average person in your set. </w:t>
      </w:r>
    </w:p>
    <w:p w14:paraId="7EBAD721" w14:textId="77777777" w:rsidR="00B21E6E" w:rsidRDefault="00B21E6E" w:rsidP="00B21E6E">
      <w:pPr>
        <w:shd w:val="clear" w:color="auto" w:fill="FFFFFF"/>
        <w:spacing w:after="100" w:afterAutospacing="1" w:line="240" w:lineRule="auto"/>
        <w:rPr>
          <w:rFonts w:ascii="Times New Roman" w:eastAsia="Times New Roman" w:hAnsi="Times New Roman" w:cs="Times New Roman"/>
          <w:color w:val="1F1F1F"/>
          <w:kern w:val="0"/>
          <w:sz w:val="24"/>
          <w:szCs w:val="24"/>
          <w:lang w:eastAsia="en-CM"/>
          <w14:ligatures w14:val="none"/>
        </w:rPr>
      </w:pPr>
      <w:r w:rsidRPr="00B21E6E">
        <w:rPr>
          <w:rFonts w:ascii="Times New Roman" w:eastAsia="Times New Roman" w:hAnsi="Times New Roman" w:cs="Times New Roman"/>
          <w:color w:val="1F1F1F"/>
          <w:kern w:val="0"/>
          <w:sz w:val="24"/>
          <w:szCs w:val="24"/>
          <w:lang w:eastAsia="en-CM"/>
          <w14:ligatures w14:val="none"/>
        </w:rPr>
        <w:t xml:space="preserve">Mathematicians have studied these notions rigorously, especially in the case where 1) your sampling technique is strictly random, and 2) you can theoretically apply that sampling method an infinite </w:t>
      </w:r>
      <w:proofErr w:type="gramStart"/>
      <w:r w:rsidRPr="00B21E6E">
        <w:rPr>
          <w:rFonts w:ascii="Times New Roman" w:eastAsia="Times New Roman" w:hAnsi="Times New Roman" w:cs="Times New Roman"/>
          <w:color w:val="1F1F1F"/>
          <w:kern w:val="0"/>
          <w:sz w:val="24"/>
          <w:szCs w:val="24"/>
          <w:lang w:eastAsia="en-CM"/>
          <w14:ligatures w14:val="none"/>
        </w:rPr>
        <w:t>amount</w:t>
      </w:r>
      <w:proofErr w:type="gramEnd"/>
      <w:r w:rsidRPr="00B21E6E">
        <w:rPr>
          <w:rFonts w:ascii="Times New Roman" w:eastAsia="Times New Roman" w:hAnsi="Times New Roman" w:cs="Times New Roman"/>
          <w:color w:val="1F1F1F"/>
          <w:kern w:val="0"/>
          <w:sz w:val="24"/>
          <w:szCs w:val="24"/>
          <w:lang w:eastAsia="en-CM"/>
          <w14:ligatures w14:val="none"/>
        </w:rPr>
        <w:t xml:space="preserve"> of times. Some of the results found, the mathematics of which again go somewhat too far for this class, will be useful to us later in this course, as they allow us to compensate for the potential bias arising from sampling. In preparation, you can already have a look at the one that will pop up in our calculations when looking at </w:t>
      </w:r>
      <w:r w:rsidRPr="00B21E6E">
        <w:rPr>
          <w:rFonts w:ascii="unset" w:eastAsia="Times New Roman" w:hAnsi="unset" w:cs="Times New Roman"/>
          <w:b/>
          <w:bCs/>
          <w:color w:val="1F1F1F"/>
          <w:kern w:val="0"/>
          <w:sz w:val="24"/>
          <w:szCs w:val="24"/>
          <w:lang w:eastAsia="en-CM"/>
          <w14:ligatures w14:val="none"/>
        </w:rPr>
        <w:t xml:space="preserve">variance </w:t>
      </w:r>
      <w:r w:rsidRPr="00B21E6E">
        <w:rPr>
          <w:rFonts w:ascii="Times New Roman" w:eastAsia="Times New Roman" w:hAnsi="Times New Roman" w:cs="Times New Roman"/>
          <w:color w:val="1F1F1F"/>
          <w:kern w:val="0"/>
          <w:sz w:val="24"/>
          <w:szCs w:val="24"/>
          <w:lang w:eastAsia="en-CM"/>
          <w14:ligatures w14:val="none"/>
        </w:rPr>
        <w:t xml:space="preserve">and </w:t>
      </w:r>
      <w:r w:rsidRPr="00B21E6E">
        <w:rPr>
          <w:rFonts w:ascii="unset" w:eastAsia="Times New Roman" w:hAnsi="unset" w:cs="Times New Roman"/>
          <w:b/>
          <w:bCs/>
          <w:color w:val="1F1F1F"/>
          <w:kern w:val="0"/>
          <w:sz w:val="24"/>
          <w:szCs w:val="24"/>
          <w:lang w:eastAsia="en-CM"/>
          <w14:ligatures w14:val="none"/>
        </w:rPr>
        <w:t>standard deviation</w:t>
      </w:r>
      <w:r w:rsidRPr="00B21E6E">
        <w:rPr>
          <w:rFonts w:ascii="Times New Roman" w:eastAsia="Times New Roman" w:hAnsi="Times New Roman" w:cs="Times New Roman"/>
          <w:color w:val="1F1F1F"/>
          <w:kern w:val="0"/>
          <w:sz w:val="24"/>
          <w:szCs w:val="24"/>
          <w:lang w:eastAsia="en-CM"/>
          <w14:ligatures w14:val="none"/>
        </w:rPr>
        <w:t xml:space="preserve"> for samples, which is called </w:t>
      </w:r>
      <w:hyperlink r:id="rId6" w:tgtFrame="_blank" w:tooltip="Bessel's correction" w:history="1">
        <w:r w:rsidRPr="00B21E6E">
          <w:rPr>
            <w:rFonts w:ascii="Times New Roman" w:eastAsia="Times New Roman" w:hAnsi="Times New Roman" w:cs="Times New Roman"/>
            <w:color w:val="0000FF"/>
            <w:kern w:val="0"/>
            <w:sz w:val="24"/>
            <w:szCs w:val="24"/>
            <w:u w:val="single"/>
            <w:lang w:eastAsia="en-CM"/>
            <w14:ligatures w14:val="none"/>
          </w:rPr>
          <w:t>Bessel's correction</w:t>
        </w:r>
      </w:hyperlink>
      <w:r w:rsidRPr="00B21E6E">
        <w:rPr>
          <w:rFonts w:ascii="Times New Roman" w:eastAsia="Times New Roman" w:hAnsi="Times New Roman" w:cs="Times New Roman"/>
          <w:color w:val="1F1F1F"/>
          <w:kern w:val="0"/>
          <w:sz w:val="24"/>
          <w:szCs w:val="24"/>
          <w:lang w:eastAsia="en-CM"/>
          <w14:ligatures w14:val="none"/>
        </w:rPr>
        <w:t>.</w:t>
      </w:r>
    </w:p>
    <w:p w14:paraId="08B65F34" w14:textId="77777777" w:rsidR="0033783C" w:rsidRDefault="0033783C" w:rsidP="00B21E6E">
      <w:pPr>
        <w:shd w:val="clear" w:color="auto" w:fill="FFFFFF"/>
        <w:spacing w:after="100" w:afterAutospacing="1" w:line="240" w:lineRule="auto"/>
        <w:rPr>
          <w:rFonts w:ascii="Times New Roman" w:eastAsia="Times New Roman" w:hAnsi="Times New Roman" w:cs="Times New Roman"/>
          <w:color w:val="1F1F1F"/>
          <w:kern w:val="0"/>
          <w:sz w:val="24"/>
          <w:szCs w:val="24"/>
          <w:lang w:eastAsia="en-CM"/>
          <w14:ligatures w14:val="none"/>
        </w:rPr>
      </w:pPr>
    </w:p>
    <w:p w14:paraId="567E5F89" w14:textId="77777777" w:rsidR="0033783C" w:rsidRDefault="0033783C" w:rsidP="0033783C">
      <w:pPr>
        <w:pStyle w:val="Heading3"/>
        <w:shd w:val="clear" w:color="auto" w:fill="FFFFFF"/>
        <w:spacing w:before="0" w:beforeAutospacing="0"/>
        <w:rPr>
          <w:color w:val="1F1F1F"/>
        </w:rPr>
      </w:pPr>
      <w:r>
        <w:rPr>
          <w:color w:val="1F1F1F"/>
        </w:rPr>
        <w:lastRenderedPageBreak/>
        <w:t>Variability</w:t>
      </w:r>
    </w:p>
    <w:p w14:paraId="4923FDB6" w14:textId="77777777" w:rsidR="0033783C" w:rsidRDefault="0033783C" w:rsidP="0033783C">
      <w:pPr>
        <w:pStyle w:val="NormalWeb"/>
        <w:shd w:val="clear" w:color="auto" w:fill="FFFFFF"/>
        <w:spacing w:before="0" w:beforeAutospacing="0"/>
        <w:rPr>
          <w:color w:val="1F1F1F"/>
        </w:rPr>
      </w:pPr>
      <w:r>
        <w:rPr>
          <w:color w:val="1F1F1F"/>
        </w:rPr>
        <w:t>There is more variability if your data is distributed far from the mean, less if the data points are close to it!</w:t>
      </w:r>
    </w:p>
    <w:p w14:paraId="04C8FB06" w14:textId="77777777" w:rsidR="0033783C" w:rsidRDefault="0033783C" w:rsidP="0033783C">
      <w:pPr>
        <w:pStyle w:val="NormalWeb"/>
        <w:shd w:val="clear" w:color="auto" w:fill="FFFFFF"/>
        <w:spacing w:before="0" w:beforeAutospacing="0"/>
        <w:rPr>
          <w:color w:val="1F1F1F"/>
        </w:rPr>
      </w:pPr>
      <w:r>
        <w:rPr>
          <w:color w:val="1F1F1F"/>
        </w:rPr>
        <w:t>You can indeed have the same mean but high, or low, variability! As you can see when you run the code below, the values for x and y are not the same, yet the red line representing their respective means, is the same!</w:t>
      </w:r>
    </w:p>
    <w:p w14:paraId="2D52C8BB"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BEB8693"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5968AAB"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2B52B716"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F468F4D"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70F43B4F"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64944AB2"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28027864"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01D1531F"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566E87FB"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6963791B"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2829F83F"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6D2550E4"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4B9D2A05"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6761F0EF"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15</w:t>
      </w:r>
    </w:p>
    <w:p w14:paraId="3364E8FA"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16</w:t>
      </w:r>
    </w:p>
    <w:p w14:paraId="414A84BB" w14:textId="77777777" w:rsidR="0033783C" w:rsidRDefault="0033783C" w:rsidP="003378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17</w:t>
      </w:r>
    </w:p>
    <w:p w14:paraId="62D2BF77" w14:textId="77777777" w:rsidR="0033783C" w:rsidRDefault="0033783C" w:rsidP="0033783C">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two different arrays</w:t>
      </w:r>
    </w:p>
    <w:p w14:paraId="4A0827A6" w14:textId="77777777" w:rsidR="0033783C" w:rsidRDefault="0033783C" w:rsidP="0033783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x = </w:t>
      </w:r>
      <w:proofErr w:type="spellStart"/>
      <w:proofErr w:type="gramStart"/>
      <w:r>
        <w:rPr>
          <w:rStyle w:val="mtk1"/>
          <w:rFonts w:ascii="Consolas" w:hAnsi="Consolas" w:cs="Segoe UI"/>
          <w:color w:val="000000"/>
          <w:sz w:val="21"/>
          <w:szCs w:val="21"/>
        </w:rPr>
        <w:t>np.array</w:t>
      </w:r>
      <w:proofErr w:type="spellEnd"/>
      <w:proofErr w:type="gramEnd"/>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w:t>
      </w:r>
      <w:r>
        <w:rPr>
          <w:rStyle w:val="mtk7"/>
          <w:rFonts w:ascii="Consolas" w:hAnsi="Consolas" w:cs="Segoe UI"/>
          <w:color w:val="098658"/>
          <w:sz w:val="21"/>
          <w:szCs w:val="21"/>
        </w:rPr>
        <w:t>5</w:t>
      </w:r>
      <w:r>
        <w:rPr>
          <w:rStyle w:val="mtk1"/>
          <w:rFonts w:ascii="Consolas" w:hAnsi="Consolas" w:cs="Segoe UI"/>
          <w:color w:val="000000"/>
          <w:sz w:val="21"/>
          <w:szCs w:val="21"/>
        </w:rPr>
        <w:t>,</w:t>
      </w:r>
      <w:r>
        <w:rPr>
          <w:rStyle w:val="mtk7"/>
          <w:rFonts w:ascii="Consolas" w:hAnsi="Consolas" w:cs="Segoe UI"/>
          <w:color w:val="098658"/>
          <w:sz w:val="21"/>
          <w:szCs w:val="21"/>
        </w:rPr>
        <w:t>6</w:t>
      </w:r>
      <w:r>
        <w:rPr>
          <w:rStyle w:val="mtk1"/>
          <w:rFonts w:ascii="Consolas" w:hAnsi="Consolas" w:cs="Segoe UI"/>
          <w:color w:val="000000"/>
          <w:sz w:val="21"/>
          <w:szCs w:val="21"/>
        </w:rPr>
        <w:t>])</w:t>
      </w:r>
    </w:p>
    <w:p w14:paraId="35E5E8F7" w14:textId="77777777" w:rsidR="0033783C" w:rsidRDefault="0033783C" w:rsidP="0033783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y = </w:t>
      </w:r>
      <w:proofErr w:type="spellStart"/>
      <w:proofErr w:type="gramStart"/>
      <w:r>
        <w:rPr>
          <w:rStyle w:val="mtk1"/>
          <w:rFonts w:ascii="Consolas" w:hAnsi="Consolas" w:cs="Segoe UI"/>
          <w:color w:val="000000"/>
          <w:sz w:val="21"/>
          <w:szCs w:val="21"/>
        </w:rPr>
        <w:t>np.array</w:t>
      </w:r>
      <w:proofErr w:type="spellEnd"/>
      <w:proofErr w:type="gramEnd"/>
      <w:r>
        <w:rPr>
          <w:rStyle w:val="mtk1"/>
          <w:rFonts w:ascii="Consolas" w:hAnsi="Consolas" w:cs="Segoe UI"/>
          <w:color w:val="000000"/>
          <w:sz w:val="21"/>
          <w:szCs w:val="21"/>
        </w:rPr>
        <w:t>([</w:t>
      </w:r>
      <w:r>
        <w:rPr>
          <w:rStyle w:val="mtk7"/>
          <w:rFonts w:ascii="Consolas" w:hAnsi="Consolas" w:cs="Segoe UI"/>
          <w:color w:val="098658"/>
          <w:sz w:val="21"/>
          <w:szCs w:val="21"/>
        </w:rPr>
        <w:t>-8</w:t>
      </w:r>
      <w:r>
        <w:rPr>
          <w:rStyle w:val="mtk1"/>
          <w:rFonts w:ascii="Consolas" w:hAnsi="Consolas" w:cs="Segoe UI"/>
          <w:color w:val="000000"/>
          <w:sz w:val="21"/>
          <w:szCs w:val="21"/>
        </w:rPr>
        <w:t>,</w:t>
      </w:r>
      <w:r>
        <w:rPr>
          <w:rStyle w:val="mtk7"/>
          <w:rFonts w:ascii="Consolas" w:hAnsi="Consolas" w:cs="Segoe UI"/>
          <w:color w:val="098658"/>
          <w:sz w:val="21"/>
          <w:szCs w:val="21"/>
        </w:rPr>
        <w:t>-7</w:t>
      </w:r>
      <w:r>
        <w:rPr>
          <w:rStyle w:val="mtk1"/>
          <w:rFonts w:ascii="Consolas" w:hAnsi="Consolas" w:cs="Segoe UI"/>
          <w:color w:val="000000"/>
          <w:sz w:val="21"/>
          <w:szCs w:val="21"/>
        </w:rPr>
        <w:t>,</w:t>
      </w:r>
      <w:r>
        <w:rPr>
          <w:rStyle w:val="mtk7"/>
          <w:rFonts w:ascii="Consolas" w:hAnsi="Consolas" w:cs="Segoe UI"/>
          <w:color w:val="098658"/>
          <w:sz w:val="21"/>
          <w:szCs w:val="21"/>
        </w:rPr>
        <w:t>15</w:t>
      </w:r>
      <w:r>
        <w:rPr>
          <w:rStyle w:val="mtk1"/>
          <w:rFonts w:ascii="Consolas" w:hAnsi="Consolas" w:cs="Segoe UI"/>
          <w:color w:val="000000"/>
          <w:sz w:val="21"/>
          <w:szCs w:val="21"/>
        </w:rPr>
        <w:t>,</w:t>
      </w:r>
      <w:r>
        <w:rPr>
          <w:rStyle w:val="mtk7"/>
          <w:rFonts w:ascii="Consolas" w:hAnsi="Consolas" w:cs="Segoe UI"/>
          <w:color w:val="098658"/>
          <w:sz w:val="21"/>
          <w:szCs w:val="21"/>
        </w:rPr>
        <w:t>16</w:t>
      </w:r>
      <w:r>
        <w:rPr>
          <w:rStyle w:val="mtk1"/>
          <w:rFonts w:ascii="Consolas" w:hAnsi="Consolas" w:cs="Segoe UI"/>
          <w:color w:val="000000"/>
          <w:sz w:val="21"/>
          <w:szCs w:val="21"/>
        </w:rPr>
        <w:t>])</w:t>
      </w:r>
    </w:p>
    <w:p w14:paraId="50272784" w14:textId="77777777" w:rsidR="0033783C" w:rsidRDefault="0033783C" w:rsidP="0033783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0923E05A" w14:textId="77777777" w:rsidR="0033783C" w:rsidRDefault="0033783C" w:rsidP="0033783C">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needed for the graph below</w:t>
      </w:r>
    </w:p>
    <w:p w14:paraId="406297AA" w14:textId="77777777" w:rsidR="0033783C" w:rsidRDefault="0033783C" w:rsidP="0033783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my_range</w:t>
      </w:r>
      <w:proofErr w:type="spellEnd"/>
      <w:r>
        <w:rPr>
          <w:rStyle w:val="mtk1"/>
          <w:rFonts w:ascii="Consolas" w:hAnsi="Consolas" w:cs="Segoe UI"/>
          <w:color w:val="000000"/>
          <w:sz w:val="21"/>
          <w:szCs w:val="21"/>
        </w:rPr>
        <w:t> = </w:t>
      </w:r>
      <w:proofErr w:type="spellStart"/>
      <w:proofErr w:type="gramStart"/>
      <w:r>
        <w:rPr>
          <w:rStyle w:val="mtk1"/>
          <w:rFonts w:ascii="Consolas" w:hAnsi="Consolas" w:cs="Segoe UI"/>
          <w:color w:val="000000"/>
          <w:sz w:val="21"/>
          <w:szCs w:val="21"/>
        </w:rPr>
        <w:t>np.arange</w:t>
      </w:r>
      <w:proofErr w:type="spellEnd"/>
      <w:proofErr w:type="gramEnd"/>
      <w:r>
        <w:rPr>
          <w:rStyle w:val="mtk1"/>
          <w:rFonts w:ascii="Consolas" w:hAnsi="Consolas" w:cs="Segoe UI"/>
          <w:color w:val="000000"/>
          <w:sz w:val="21"/>
          <w:szCs w:val="21"/>
        </w:rPr>
        <w:t>(</w:t>
      </w:r>
      <w:r>
        <w:rPr>
          <w:rStyle w:val="mtk7"/>
          <w:rFonts w:ascii="Consolas" w:hAnsi="Consolas" w:cs="Segoe UI"/>
          <w:color w:val="098658"/>
          <w:sz w:val="21"/>
          <w:szCs w:val="21"/>
        </w:rPr>
        <w:t>4</w:t>
      </w:r>
      <w:r>
        <w:rPr>
          <w:rStyle w:val="mtk1"/>
          <w:rFonts w:ascii="Consolas" w:hAnsi="Consolas" w:cs="Segoe UI"/>
          <w:color w:val="000000"/>
          <w:sz w:val="21"/>
          <w:szCs w:val="21"/>
        </w:rPr>
        <w:t>)</w:t>
      </w:r>
    </w:p>
    <w:p w14:paraId="21612CBA" w14:textId="77777777" w:rsidR="0033783C" w:rsidRDefault="0033783C" w:rsidP="0033783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7FD987D" w14:textId="77777777" w:rsidR="0033783C" w:rsidRDefault="0033783C" w:rsidP="0033783C">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their</w:t>
      </w:r>
      <w:proofErr w:type="gramEnd"/>
      <w:r>
        <w:rPr>
          <w:rStyle w:val="mtk8"/>
          <w:rFonts w:ascii="Consolas" w:hAnsi="Consolas" w:cs="Segoe UI"/>
          <w:color w:val="008000"/>
          <w:sz w:val="21"/>
          <w:szCs w:val="21"/>
        </w:rPr>
        <w:t> respective means</w:t>
      </w:r>
    </w:p>
    <w:p w14:paraId="46CFC0BC" w14:textId="77777777" w:rsidR="0033783C" w:rsidRDefault="0033783C" w:rsidP="0033783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mean_x</w:t>
      </w:r>
      <w:proofErr w:type="spellEnd"/>
      <w:r>
        <w:rPr>
          <w:rStyle w:val="mtk1"/>
          <w:rFonts w:ascii="Consolas" w:hAnsi="Consolas" w:cs="Segoe UI"/>
          <w:color w:val="000000"/>
          <w:sz w:val="21"/>
          <w:szCs w:val="21"/>
        </w:rPr>
        <w:t> = </w:t>
      </w:r>
      <w:proofErr w:type="spellStart"/>
      <w:proofErr w:type="gramStart"/>
      <w:r>
        <w:rPr>
          <w:rStyle w:val="mtk1"/>
          <w:rFonts w:ascii="Consolas" w:hAnsi="Consolas" w:cs="Segoe UI"/>
          <w:color w:val="000000"/>
          <w:sz w:val="21"/>
          <w:szCs w:val="21"/>
        </w:rPr>
        <w:t>np.mean</w:t>
      </w:r>
      <w:proofErr w:type="spellEnd"/>
      <w:proofErr w:type="gramEnd"/>
      <w:r>
        <w:rPr>
          <w:rStyle w:val="mtk1"/>
          <w:rFonts w:ascii="Consolas" w:hAnsi="Consolas" w:cs="Segoe UI"/>
          <w:color w:val="000000"/>
          <w:sz w:val="21"/>
          <w:szCs w:val="21"/>
        </w:rPr>
        <w:t>(x)</w:t>
      </w:r>
    </w:p>
    <w:p w14:paraId="2B21D785" w14:textId="77777777" w:rsidR="0033783C" w:rsidRDefault="0033783C" w:rsidP="0033783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lastRenderedPageBreak/>
        <w:t>mean_y</w:t>
      </w:r>
      <w:proofErr w:type="spellEnd"/>
      <w:r>
        <w:rPr>
          <w:rStyle w:val="mtk1"/>
          <w:rFonts w:ascii="Consolas" w:hAnsi="Consolas" w:cs="Segoe UI"/>
          <w:color w:val="000000"/>
          <w:sz w:val="21"/>
          <w:szCs w:val="21"/>
        </w:rPr>
        <w:t> = </w:t>
      </w:r>
      <w:proofErr w:type="spellStart"/>
      <w:proofErr w:type="gramStart"/>
      <w:r>
        <w:rPr>
          <w:rStyle w:val="mtk1"/>
          <w:rFonts w:ascii="Consolas" w:hAnsi="Consolas" w:cs="Segoe UI"/>
          <w:color w:val="000000"/>
          <w:sz w:val="21"/>
          <w:szCs w:val="21"/>
        </w:rPr>
        <w:t>np.mean</w:t>
      </w:r>
      <w:proofErr w:type="spellEnd"/>
      <w:proofErr w:type="gramEnd"/>
      <w:r>
        <w:rPr>
          <w:rStyle w:val="mtk1"/>
          <w:rFonts w:ascii="Consolas" w:hAnsi="Consolas" w:cs="Segoe UI"/>
          <w:color w:val="000000"/>
          <w:sz w:val="21"/>
          <w:szCs w:val="21"/>
        </w:rPr>
        <w:t>(y)</w:t>
      </w:r>
    </w:p>
    <w:p w14:paraId="4C55E062" w14:textId="77777777" w:rsidR="0033783C" w:rsidRDefault="0033783C" w:rsidP="0033783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58DEBFE" w14:textId="77777777" w:rsidR="0033783C" w:rsidRDefault="0033783C" w:rsidP="0033783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fig, </w:t>
      </w:r>
      <w:proofErr w:type="spellStart"/>
      <w:r>
        <w:rPr>
          <w:rStyle w:val="mtk1"/>
          <w:rFonts w:ascii="Consolas" w:hAnsi="Consolas" w:cs="Segoe UI"/>
          <w:color w:val="000000"/>
          <w:sz w:val="21"/>
          <w:szCs w:val="21"/>
        </w:rPr>
        <w:t>axs</w:t>
      </w:r>
      <w:proofErr w:type="spellEnd"/>
      <w:r>
        <w:rPr>
          <w:rStyle w:val="mtk1"/>
          <w:rFonts w:ascii="Consolas" w:hAnsi="Consolas" w:cs="Segoe UI"/>
          <w:color w:val="000000"/>
          <w:sz w:val="21"/>
          <w:szCs w:val="21"/>
        </w:rPr>
        <w:t> = </w:t>
      </w:r>
      <w:proofErr w:type="spellStart"/>
      <w:proofErr w:type="gramStart"/>
      <w:r>
        <w:rPr>
          <w:rStyle w:val="mtk1"/>
          <w:rFonts w:ascii="Consolas" w:hAnsi="Consolas" w:cs="Segoe UI"/>
          <w:color w:val="000000"/>
          <w:sz w:val="21"/>
          <w:szCs w:val="21"/>
        </w:rPr>
        <w:t>plt.subplots</w:t>
      </w:r>
      <w:proofErr w:type="spellEnd"/>
      <w:proofErr w:type="gramEnd"/>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sharey</w:t>
      </w:r>
      <w:proofErr w:type="spellEnd"/>
      <w:r>
        <w:rPr>
          <w:rStyle w:val="mtk1"/>
          <w:rFonts w:ascii="Consolas" w:hAnsi="Consolas" w:cs="Segoe UI"/>
          <w:color w:val="000000"/>
          <w:sz w:val="21"/>
          <w:szCs w:val="21"/>
        </w:rPr>
        <w:t>=</w:t>
      </w:r>
      <w:r>
        <w:rPr>
          <w:rStyle w:val="mtk6"/>
          <w:rFonts w:ascii="Consolas" w:hAnsi="Consolas" w:cs="Segoe UI"/>
          <w:sz w:val="21"/>
          <w:szCs w:val="21"/>
        </w:rPr>
        <w:t>True</w:t>
      </w:r>
      <w:r>
        <w:rPr>
          <w:rStyle w:val="mtk1"/>
          <w:rFonts w:ascii="Consolas" w:hAnsi="Consolas" w:cs="Segoe UI"/>
          <w:color w:val="000000"/>
          <w:sz w:val="21"/>
          <w:szCs w:val="21"/>
        </w:rPr>
        <w:t>)</w:t>
      </w:r>
    </w:p>
    <w:p w14:paraId="00A32154" w14:textId="77777777" w:rsidR="0033783C" w:rsidRDefault="0033783C" w:rsidP="0033783C">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axs</w:t>
      </w:r>
      <w:proofErr w:type="spellEnd"/>
      <w:r>
        <w:rPr>
          <w:rStyle w:val="mtk1"/>
          <w:rFonts w:ascii="Consolas" w:hAnsi="Consolas" w:cs="Segoe UI"/>
          <w:color w:val="000000"/>
          <w:sz w:val="21"/>
          <w:szCs w:val="21"/>
        </w:rPr>
        <w:t>[</w:t>
      </w:r>
      <w:proofErr w:type="gramEnd"/>
      <w:r>
        <w:rPr>
          <w:rStyle w:val="mtk7"/>
          <w:rFonts w:ascii="Consolas" w:hAnsi="Consolas" w:cs="Segoe UI"/>
          <w:color w:val="098658"/>
          <w:sz w:val="21"/>
          <w:szCs w:val="21"/>
        </w:rPr>
        <w:t>0</w:t>
      </w:r>
      <w:r>
        <w:rPr>
          <w:rStyle w:val="mtk1"/>
          <w:rFonts w:ascii="Consolas" w:hAnsi="Consolas" w:cs="Segoe UI"/>
          <w:color w:val="000000"/>
          <w:sz w:val="21"/>
          <w:szCs w:val="21"/>
        </w:rPr>
        <w:t>].stem(</w:t>
      </w:r>
      <w:proofErr w:type="spellStart"/>
      <w:r>
        <w:rPr>
          <w:rStyle w:val="mtk1"/>
          <w:rFonts w:ascii="Consolas" w:hAnsi="Consolas" w:cs="Segoe UI"/>
          <w:color w:val="000000"/>
          <w:sz w:val="21"/>
          <w:szCs w:val="21"/>
        </w:rPr>
        <w:t>my_range</w:t>
      </w:r>
      <w:proofErr w:type="spellEnd"/>
      <w:r>
        <w:rPr>
          <w:rStyle w:val="mtk1"/>
          <w:rFonts w:ascii="Consolas" w:hAnsi="Consolas" w:cs="Segoe UI"/>
          <w:color w:val="000000"/>
          <w:sz w:val="21"/>
          <w:szCs w:val="21"/>
        </w:rPr>
        <w:t>, x, label=</w:t>
      </w:r>
      <w:r>
        <w:rPr>
          <w:rStyle w:val="mtk20"/>
          <w:rFonts w:ascii="Consolas" w:hAnsi="Consolas" w:cs="Segoe UI"/>
          <w:color w:val="A31515"/>
          <w:sz w:val="21"/>
          <w:szCs w:val="21"/>
        </w:rPr>
        <w:t>'x values'</w:t>
      </w:r>
      <w:r>
        <w:rPr>
          <w:rStyle w:val="mtk1"/>
          <w:rFonts w:ascii="Consolas" w:hAnsi="Consolas" w:cs="Segoe UI"/>
          <w:color w:val="000000"/>
          <w:sz w:val="21"/>
          <w:szCs w:val="21"/>
        </w:rPr>
        <w:t>, bottom=</w:t>
      </w:r>
      <w:proofErr w:type="spellStart"/>
      <w:r>
        <w:rPr>
          <w:rStyle w:val="mtk1"/>
          <w:rFonts w:ascii="Consolas" w:hAnsi="Consolas" w:cs="Segoe UI"/>
          <w:color w:val="000000"/>
          <w:sz w:val="21"/>
          <w:szCs w:val="21"/>
        </w:rPr>
        <w:t>mean_x</w:t>
      </w:r>
      <w:proofErr w:type="spellEnd"/>
      <w:r>
        <w:rPr>
          <w:rStyle w:val="mtk1"/>
          <w:rFonts w:ascii="Consolas" w:hAnsi="Consolas" w:cs="Segoe UI"/>
          <w:color w:val="000000"/>
          <w:sz w:val="21"/>
          <w:szCs w:val="21"/>
        </w:rPr>
        <w:t>) </w:t>
      </w:r>
    </w:p>
    <w:p w14:paraId="0D4253E2" w14:textId="77777777" w:rsidR="0033783C" w:rsidRDefault="0033783C" w:rsidP="0033783C">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axs</w:t>
      </w:r>
      <w:proofErr w:type="spellEnd"/>
      <w:r>
        <w:rPr>
          <w:rStyle w:val="mtk1"/>
          <w:rFonts w:ascii="Consolas" w:hAnsi="Consolas" w:cs="Segoe UI"/>
          <w:color w:val="000000"/>
          <w:sz w:val="21"/>
          <w:szCs w:val="21"/>
        </w:rPr>
        <w:t>[</w:t>
      </w:r>
      <w:proofErr w:type="gramEnd"/>
      <w:r>
        <w:rPr>
          <w:rStyle w:val="mtk7"/>
          <w:rFonts w:ascii="Consolas" w:hAnsi="Consolas" w:cs="Segoe UI"/>
          <w:color w:val="098658"/>
          <w:sz w:val="21"/>
          <w:szCs w:val="21"/>
        </w:rPr>
        <w:t>1</w:t>
      </w:r>
      <w:r>
        <w:rPr>
          <w:rStyle w:val="mtk1"/>
          <w:rFonts w:ascii="Consolas" w:hAnsi="Consolas" w:cs="Segoe UI"/>
          <w:color w:val="000000"/>
          <w:sz w:val="21"/>
          <w:szCs w:val="21"/>
        </w:rPr>
        <w:t>].stem(</w:t>
      </w:r>
      <w:proofErr w:type="spellStart"/>
      <w:r>
        <w:rPr>
          <w:rStyle w:val="mtk1"/>
          <w:rFonts w:ascii="Consolas" w:hAnsi="Consolas" w:cs="Segoe UI"/>
          <w:color w:val="000000"/>
          <w:sz w:val="21"/>
          <w:szCs w:val="21"/>
        </w:rPr>
        <w:t>my_range</w:t>
      </w:r>
      <w:proofErr w:type="spellEnd"/>
      <w:r>
        <w:rPr>
          <w:rStyle w:val="mtk1"/>
          <w:rFonts w:ascii="Consolas" w:hAnsi="Consolas" w:cs="Segoe UI"/>
          <w:color w:val="000000"/>
          <w:sz w:val="21"/>
          <w:szCs w:val="21"/>
        </w:rPr>
        <w:t>, y, label=</w:t>
      </w:r>
      <w:r>
        <w:rPr>
          <w:rStyle w:val="mtk20"/>
          <w:rFonts w:ascii="Consolas" w:hAnsi="Consolas" w:cs="Segoe UI"/>
          <w:color w:val="A31515"/>
          <w:sz w:val="21"/>
          <w:szCs w:val="21"/>
        </w:rPr>
        <w:t>'y values'</w:t>
      </w:r>
      <w:r>
        <w:rPr>
          <w:rStyle w:val="mtk1"/>
          <w:rFonts w:ascii="Consolas" w:hAnsi="Consolas" w:cs="Segoe UI"/>
          <w:color w:val="000000"/>
          <w:sz w:val="21"/>
          <w:szCs w:val="21"/>
        </w:rPr>
        <w:t>, bottom=</w:t>
      </w:r>
      <w:proofErr w:type="spellStart"/>
      <w:r>
        <w:rPr>
          <w:rStyle w:val="mtk1"/>
          <w:rFonts w:ascii="Consolas" w:hAnsi="Consolas" w:cs="Segoe UI"/>
          <w:color w:val="000000"/>
          <w:sz w:val="21"/>
          <w:szCs w:val="21"/>
        </w:rPr>
        <w:t>mean_y</w:t>
      </w:r>
      <w:proofErr w:type="spellEnd"/>
      <w:r>
        <w:rPr>
          <w:rStyle w:val="mtk1"/>
          <w:rFonts w:ascii="Consolas" w:hAnsi="Consolas" w:cs="Segoe UI"/>
          <w:color w:val="000000"/>
          <w:sz w:val="21"/>
          <w:szCs w:val="21"/>
        </w:rPr>
        <w:t>)</w:t>
      </w:r>
    </w:p>
    <w:p w14:paraId="4498B9B4" w14:textId="77777777" w:rsidR="0033783C" w:rsidRDefault="0033783C" w:rsidP="0033783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legend_x</w:t>
      </w:r>
      <w:proofErr w:type="spellEnd"/>
      <w:r>
        <w:rPr>
          <w:rStyle w:val="mtk1"/>
          <w:rFonts w:ascii="Consolas" w:hAnsi="Consolas" w:cs="Segoe UI"/>
          <w:color w:val="000000"/>
          <w:sz w:val="21"/>
          <w:szCs w:val="21"/>
        </w:rPr>
        <w:t> = </w:t>
      </w:r>
      <w:proofErr w:type="spellStart"/>
      <w:proofErr w:type="gramStart"/>
      <w:r>
        <w:rPr>
          <w:rStyle w:val="mtk1"/>
          <w:rFonts w:ascii="Consolas" w:hAnsi="Consolas" w:cs="Segoe UI"/>
          <w:color w:val="000000"/>
          <w:sz w:val="21"/>
          <w:szCs w:val="21"/>
        </w:rPr>
        <w:t>axs</w:t>
      </w:r>
      <w:proofErr w:type="spellEnd"/>
      <w:r>
        <w:rPr>
          <w:rStyle w:val="mtk1"/>
          <w:rFonts w:ascii="Consolas" w:hAnsi="Consolas" w:cs="Segoe UI"/>
          <w:color w:val="000000"/>
          <w:sz w:val="21"/>
          <w:szCs w:val="21"/>
        </w:rPr>
        <w:t>[</w:t>
      </w:r>
      <w:proofErr w:type="gramEnd"/>
      <w:r>
        <w:rPr>
          <w:rStyle w:val="mtk7"/>
          <w:rFonts w:ascii="Consolas" w:hAnsi="Consolas" w:cs="Segoe UI"/>
          <w:color w:val="098658"/>
          <w:sz w:val="21"/>
          <w:szCs w:val="21"/>
        </w:rPr>
        <w:t>0</w:t>
      </w:r>
      <w:r>
        <w:rPr>
          <w:rStyle w:val="mtk1"/>
          <w:rFonts w:ascii="Consolas" w:hAnsi="Consolas" w:cs="Segoe UI"/>
          <w:color w:val="000000"/>
          <w:sz w:val="21"/>
          <w:szCs w:val="21"/>
        </w:rPr>
        <w:t>].legend(loc=</w:t>
      </w:r>
      <w:r>
        <w:rPr>
          <w:rStyle w:val="mtk20"/>
          <w:rFonts w:ascii="Consolas" w:hAnsi="Consolas" w:cs="Segoe UI"/>
          <w:color w:val="A31515"/>
          <w:sz w:val="21"/>
          <w:szCs w:val="21"/>
        </w:rPr>
        <w:t>'upper right'</w:t>
      </w:r>
      <w:r>
        <w:rPr>
          <w:rStyle w:val="mtk1"/>
          <w:rFonts w:ascii="Consolas" w:hAnsi="Consolas" w:cs="Segoe UI"/>
          <w:color w:val="000000"/>
          <w:sz w:val="21"/>
          <w:szCs w:val="21"/>
        </w:rPr>
        <w:t>)</w:t>
      </w:r>
    </w:p>
    <w:p w14:paraId="32190100" w14:textId="77777777" w:rsidR="0033783C" w:rsidRDefault="0033783C" w:rsidP="0033783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legend_y</w:t>
      </w:r>
      <w:proofErr w:type="spellEnd"/>
      <w:r>
        <w:rPr>
          <w:rStyle w:val="mtk1"/>
          <w:rFonts w:ascii="Consolas" w:hAnsi="Consolas" w:cs="Segoe UI"/>
          <w:color w:val="000000"/>
          <w:sz w:val="21"/>
          <w:szCs w:val="21"/>
        </w:rPr>
        <w:t> = </w:t>
      </w:r>
      <w:proofErr w:type="spellStart"/>
      <w:proofErr w:type="gramStart"/>
      <w:r>
        <w:rPr>
          <w:rStyle w:val="mtk1"/>
          <w:rFonts w:ascii="Consolas" w:hAnsi="Consolas" w:cs="Segoe UI"/>
          <w:color w:val="000000"/>
          <w:sz w:val="21"/>
          <w:szCs w:val="21"/>
        </w:rPr>
        <w:t>axs</w:t>
      </w:r>
      <w:proofErr w:type="spellEnd"/>
      <w:r>
        <w:rPr>
          <w:rStyle w:val="mtk1"/>
          <w:rFonts w:ascii="Consolas" w:hAnsi="Consolas" w:cs="Segoe UI"/>
          <w:color w:val="000000"/>
          <w:sz w:val="21"/>
          <w:szCs w:val="21"/>
        </w:rPr>
        <w:t>[</w:t>
      </w:r>
      <w:proofErr w:type="gramEnd"/>
      <w:r>
        <w:rPr>
          <w:rStyle w:val="mtk7"/>
          <w:rFonts w:ascii="Consolas" w:hAnsi="Consolas" w:cs="Segoe UI"/>
          <w:color w:val="098658"/>
          <w:sz w:val="21"/>
          <w:szCs w:val="21"/>
        </w:rPr>
        <w:t>1</w:t>
      </w:r>
      <w:r>
        <w:rPr>
          <w:rStyle w:val="mtk1"/>
          <w:rFonts w:ascii="Consolas" w:hAnsi="Consolas" w:cs="Segoe UI"/>
          <w:color w:val="000000"/>
          <w:sz w:val="21"/>
          <w:szCs w:val="21"/>
        </w:rPr>
        <w:t>].legend(loc=</w:t>
      </w:r>
      <w:r>
        <w:rPr>
          <w:rStyle w:val="mtk20"/>
          <w:rFonts w:ascii="Consolas" w:hAnsi="Consolas" w:cs="Segoe UI"/>
          <w:color w:val="A31515"/>
          <w:sz w:val="21"/>
          <w:szCs w:val="21"/>
        </w:rPr>
        <w:t>'lower right'</w:t>
      </w:r>
      <w:r>
        <w:rPr>
          <w:rStyle w:val="mtk1"/>
          <w:rFonts w:ascii="Consolas" w:hAnsi="Consolas" w:cs="Segoe UI"/>
          <w:color w:val="000000"/>
          <w:sz w:val="21"/>
          <w:szCs w:val="21"/>
        </w:rPr>
        <w:t>)</w:t>
      </w:r>
    </w:p>
    <w:p w14:paraId="04482DA0" w14:textId="77777777" w:rsidR="0033783C" w:rsidRDefault="0033783C" w:rsidP="0033783C">
      <w:pPr>
        <w:shd w:val="clear" w:color="auto" w:fill="FFFFFE"/>
        <w:spacing w:line="285" w:lineRule="atLeast"/>
        <w:rPr>
          <w:rFonts w:ascii="Consolas" w:hAnsi="Consolas" w:cs="Segoe UI"/>
          <w:color w:val="000000"/>
          <w:sz w:val="21"/>
          <w:szCs w:val="21"/>
        </w:rPr>
      </w:pPr>
      <w:proofErr w:type="spellStart"/>
      <w:proofErr w:type="gramStart"/>
      <w:r>
        <w:rPr>
          <w:rStyle w:val="mtk1"/>
          <w:rFonts w:ascii="Consolas" w:hAnsi="Consolas" w:cs="Segoe UI"/>
          <w:color w:val="000000"/>
          <w:sz w:val="21"/>
          <w:szCs w:val="21"/>
        </w:rPr>
        <w:t>plt.show</w:t>
      </w:r>
      <w:proofErr w:type="spellEnd"/>
      <w:proofErr w:type="gramEnd"/>
      <w:r>
        <w:rPr>
          <w:rStyle w:val="mtk1"/>
          <w:rFonts w:ascii="Consolas" w:hAnsi="Consolas" w:cs="Segoe UI"/>
          <w:color w:val="000000"/>
          <w:sz w:val="21"/>
          <w:szCs w:val="21"/>
        </w:rPr>
        <w:t>()</w:t>
      </w:r>
    </w:p>
    <w:p w14:paraId="600B17AF" w14:textId="2BB52F23" w:rsidR="0033783C" w:rsidRDefault="0033783C" w:rsidP="0033783C">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29A8F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2.6pt;height:66.6pt" o:ole="">
            <v:imagedata r:id="rId7" o:title=""/>
          </v:shape>
          <w:control r:id="rId8" w:name="DefaultOcxName" w:shapeid="_x0000_i1039"/>
        </w:object>
      </w:r>
    </w:p>
    <w:p w14:paraId="24987622" w14:textId="7FD70E5C" w:rsidR="0033783C" w:rsidRDefault="0033783C" w:rsidP="0033783C">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12F2230">
          <v:shape id="_x0000_i1042" type="#_x0000_t75" style="width:55.2pt;height:18pt" o:ole="">
            <v:imagedata r:id="rId9" o:title=""/>
          </v:shape>
          <w:control r:id="rId10" w:name="DefaultOcxName1" w:shapeid="_x0000_i1042"/>
        </w:object>
      </w:r>
    </w:p>
    <w:p w14:paraId="07F8BCDD" w14:textId="77777777" w:rsidR="0033783C" w:rsidRDefault="0033783C" w:rsidP="0033783C">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6C721AD6" w14:textId="015DAFEC" w:rsidR="0033783C" w:rsidRDefault="0033783C" w:rsidP="0033783C">
      <w:pPr>
        <w:shd w:val="clear" w:color="auto" w:fill="FFFFFF"/>
        <w:rPr>
          <w:rFonts w:ascii="Arial" w:hAnsi="Arial" w:cs="Arial"/>
          <w:color w:val="1F1F1F"/>
          <w:sz w:val="20"/>
          <w:szCs w:val="20"/>
        </w:rPr>
      </w:pPr>
      <w:r>
        <w:rPr>
          <w:rFonts w:ascii="Arial" w:hAnsi="Arial" w:cs="Arial"/>
          <w:noProof/>
          <w:color w:val="1F1F1F"/>
          <w:sz w:val="20"/>
          <w:szCs w:val="20"/>
        </w:rPr>
        <mc:AlternateContent>
          <mc:Choice Requires="wps">
            <w:drawing>
              <wp:inline distT="0" distB="0" distL="0" distR="0" wp14:anchorId="183F7BD5" wp14:editId="1168ED20">
                <wp:extent cx="304800" cy="304800"/>
                <wp:effectExtent l="0" t="0" r="0" b="0"/>
                <wp:docPr id="196220588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DFCA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7C788E" w14:textId="77777777" w:rsidR="0033783C" w:rsidRDefault="0033783C" w:rsidP="0033783C">
      <w:pPr>
        <w:pStyle w:val="NormalWeb"/>
        <w:shd w:val="clear" w:color="auto" w:fill="FFFFFF"/>
        <w:spacing w:before="0" w:beforeAutospacing="0"/>
        <w:rPr>
          <w:color w:val="1F1F1F"/>
        </w:rPr>
      </w:pPr>
      <w:r>
        <w:rPr>
          <w:color w:val="1F1F1F"/>
        </w:rPr>
        <w:t xml:space="preserve">Remember this important idea: "the average of deviations is always zero as the sum of the deviations is always zero". And think about why that is. If you look at the above two charts, that may help you figure it out. Intuitively, if you are trying to measure the </w:t>
      </w:r>
      <w:r>
        <w:rPr>
          <w:rStyle w:val="Emphasis"/>
          <w:color w:val="1F1F1F"/>
        </w:rPr>
        <w:t xml:space="preserve">variability </w:t>
      </w:r>
      <w:r>
        <w:rPr>
          <w:color w:val="1F1F1F"/>
        </w:rPr>
        <w:t xml:space="preserve">of your data around the mean, then by adding all these numbers you will necessarily find zero! (Simply because the mean is, you could say, the middle of all these deviations, where they cancel each other out). </w:t>
      </w:r>
    </w:p>
    <w:p w14:paraId="7229C051" w14:textId="77777777" w:rsidR="0033783C" w:rsidRDefault="0033783C" w:rsidP="0033783C">
      <w:pPr>
        <w:pStyle w:val="NormalWeb"/>
        <w:shd w:val="clear" w:color="auto" w:fill="FFFFFF"/>
        <w:spacing w:before="0" w:beforeAutospacing="0"/>
        <w:rPr>
          <w:color w:val="1F1F1F"/>
        </w:rPr>
      </w:pPr>
      <w:r>
        <w:rPr>
          <w:color w:val="1F1F1F"/>
        </w:rPr>
        <w:t>We then use the square of the values to obtain more information: when you square a number, it always becomes positive! The cancellation of all deviations has been avoided. Now our deviations can tell us more about our data, and we can go on calculating the variance:</w:t>
      </w:r>
    </w:p>
    <w:p w14:paraId="46C3D072" w14:textId="77777777" w:rsidR="0033783C" w:rsidRDefault="0033783C" w:rsidP="0033783C">
      <w:pPr>
        <w:pStyle w:val="NormalWeb"/>
        <w:shd w:val="clear" w:color="auto" w:fill="FFFFFF"/>
        <w:spacing w:before="0" w:beforeAutospacing="0"/>
        <w:rPr>
          <w:color w:val="1F1F1F"/>
        </w:rPr>
      </w:pP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2=∑(</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ˉ)2</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−1</w:t>
      </w:r>
      <w:r>
        <w:rPr>
          <w:rStyle w:val="mord"/>
          <w:rFonts w:ascii="KaTeX_Math" w:hAnsi="KaTeX_Math"/>
          <w:i/>
          <w:iCs/>
          <w:color w:val="1F1F1F"/>
          <w:sz w:val="29"/>
          <w:szCs w:val="29"/>
        </w:rPr>
        <w:t>s</w:t>
      </w:r>
      <w:r>
        <w:rPr>
          <w:rStyle w:val="mord"/>
          <w:color w:val="1F1F1F"/>
          <w:sz w:val="20"/>
          <w:szCs w:val="20"/>
        </w:rPr>
        <w:t>2</w:t>
      </w:r>
      <w:r>
        <w:rPr>
          <w:rStyle w:val="mrel"/>
          <w:rFonts w:eastAsiaTheme="majorEastAsia"/>
          <w:color w:val="1F1F1F"/>
          <w:sz w:val="29"/>
          <w:szCs w:val="29"/>
        </w:rPr>
        <w:t>=</w:t>
      </w:r>
      <w:r>
        <w:rPr>
          <w:rStyle w:val="mord"/>
          <w:rFonts w:ascii="KaTeX_Math" w:hAnsi="KaTeX_Math"/>
          <w:i/>
          <w:iCs/>
          <w:color w:val="1F1F1F"/>
          <w:sz w:val="20"/>
          <w:szCs w:val="20"/>
        </w:rPr>
        <w:t>n</w:t>
      </w:r>
      <w:r>
        <w:rPr>
          <w:rStyle w:val="mbin"/>
          <w:color w:val="1F1F1F"/>
          <w:sz w:val="20"/>
          <w:szCs w:val="20"/>
        </w:rPr>
        <w:t>−</w:t>
      </w:r>
      <w:r>
        <w:rPr>
          <w:rStyle w:val="mord"/>
          <w:color w:val="1F1F1F"/>
          <w:sz w:val="20"/>
          <w:szCs w:val="20"/>
        </w:rPr>
        <w:t>1</w:t>
      </w:r>
      <w:r>
        <w:rPr>
          <w:rStyle w:val="mop"/>
          <w:rFonts w:ascii="KaTeX_Size1" w:hAnsi="KaTeX_Size1"/>
          <w:color w:val="1F1F1F"/>
          <w:sz w:val="20"/>
          <w:szCs w:val="20"/>
        </w:rPr>
        <w:t>∑</w:t>
      </w:r>
      <w:r>
        <w:rPr>
          <w:rStyle w:val="mopen"/>
          <w:rFonts w:eastAsiaTheme="majorEastAsia"/>
          <w:color w:val="1F1F1F"/>
          <w:sz w:val="20"/>
          <w:szCs w:val="20"/>
        </w:rPr>
        <w:t>(</w:t>
      </w:r>
      <w:r>
        <w:rPr>
          <w:rStyle w:val="mord"/>
          <w:rFonts w:ascii="KaTeX_Math" w:hAnsi="KaTeX_Math"/>
          <w:i/>
          <w:iCs/>
          <w:color w:val="1F1F1F"/>
          <w:sz w:val="20"/>
          <w:szCs w:val="20"/>
        </w:rPr>
        <w:t>x</w:t>
      </w:r>
      <w:r>
        <w:rPr>
          <w:rStyle w:val="mord"/>
          <w:rFonts w:ascii="KaTeX_Math" w:hAnsi="KaTeX_Math"/>
          <w:i/>
          <w:iCs/>
          <w:color w:val="1F1F1F"/>
          <w:sz w:val="14"/>
          <w:szCs w:val="14"/>
        </w:rPr>
        <w:t>i</w:t>
      </w:r>
      <w:r>
        <w:rPr>
          <w:rStyle w:val="vlist-s"/>
          <w:color w:val="1F1F1F"/>
          <w:sz w:val="2"/>
          <w:szCs w:val="2"/>
        </w:rPr>
        <w:t>​</w:t>
      </w:r>
      <w:r>
        <w:rPr>
          <w:rStyle w:val="mbin"/>
          <w:color w:val="1F1F1F"/>
          <w:sz w:val="20"/>
          <w:szCs w:val="20"/>
        </w:rPr>
        <w:t>−</w:t>
      </w:r>
      <w:r>
        <w:rPr>
          <w:rStyle w:val="mord"/>
          <w:rFonts w:ascii="KaTeX_Math" w:hAnsi="KaTeX_Math"/>
          <w:i/>
          <w:iCs/>
          <w:color w:val="1F1F1F"/>
          <w:sz w:val="20"/>
          <w:szCs w:val="20"/>
        </w:rPr>
        <w:t>x</w:t>
      </w:r>
      <w:r>
        <w:rPr>
          <w:rStyle w:val="mord"/>
          <w:color w:val="1F1F1F"/>
          <w:sz w:val="20"/>
          <w:szCs w:val="20"/>
        </w:rPr>
        <w:t>ˉ</w:t>
      </w:r>
      <w:r>
        <w:rPr>
          <w:rStyle w:val="mclose"/>
          <w:color w:val="1F1F1F"/>
          <w:sz w:val="20"/>
          <w:szCs w:val="20"/>
        </w:rPr>
        <w:t>)</w:t>
      </w:r>
      <w:r>
        <w:rPr>
          <w:rStyle w:val="mord"/>
          <w:color w:val="1F1F1F"/>
          <w:sz w:val="14"/>
          <w:szCs w:val="14"/>
        </w:rPr>
        <w:t>2</w:t>
      </w:r>
      <w:r>
        <w:rPr>
          <w:rStyle w:val="vlist-s"/>
          <w:color w:val="1F1F1F"/>
          <w:sz w:val="2"/>
          <w:szCs w:val="2"/>
        </w:rPr>
        <w:t>​</w:t>
      </w:r>
      <w:r>
        <w:rPr>
          <w:color w:val="1F1F1F"/>
        </w:rPr>
        <w:t xml:space="preserve">. </w:t>
      </w:r>
    </w:p>
    <w:p w14:paraId="61208A57" w14:textId="77777777" w:rsidR="0033783C" w:rsidRDefault="0033783C" w:rsidP="0033783C">
      <w:pPr>
        <w:pStyle w:val="NormalWeb"/>
        <w:shd w:val="clear" w:color="auto" w:fill="FFFFFF"/>
        <w:spacing w:before="0" w:beforeAutospacing="0"/>
        <w:rPr>
          <w:color w:val="1F1F1F"/>
        </w:rPr>
      </w:pPr>
      <w:r>
        <w:rPr>
          <w:color w:val="1F1F1F"/>
        </w:rPr>
        <w:t>When we are done with our calculation, and have computed the standard deviation, it is as if we had reached full circle, as we are now taking the square root in our equation, after having squared everything in the first place:</w:t>
      </w:r>
    </w:p>
    <w:p w14:paraId="38681F25" w14:textId="77777777" w:rsidR="0033783C" w:rsidRDefault="0033783C" w:rsidP="0033783C">
      <w:pPr>
        <w:pStyle w:val="NormalWeb"/>
        <w:shd w:val="clear" w:color="auto" w:fill="FFFFFF"/>
        <w:spacing w:before="0" w:beforeAutospacing="0"/>
        <w:rPr>
          <w:color w:val="1F1F1F"/>
        </w:rPr>
      </w:pP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ˉ)2</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−1</w:t>
      </w:r>
      <w:r>
        <w:rPr>
          <w:rStyle w:val="mord"/>
          <w:rFonts w:ascii="KaTeX_Math" w:hAnsi="KaTeX_Math"/>
          <w:i/>
          <w:iCs/>
          <w:color w:val="1F1F1F"/>
          <w:sz w:val="29"/>
          <w:szCs w:val="29"/>
        </w:rPr>
        <w:t>s</w:t>
      </w:r>
      <w:r>
        <w:rPr>
          <w:rStyle w:val="mrel"/>
          <w:rFonts w:eastAsiaTheme="majorEastAsia"/>
          <w:color w:val="1F1F1F"/>
          <w:sz w:val="29"/>
          <w:szCs w:val="29"/>
        </w:rPr>
        <w:t>=</w:t>
      </w:r>
      <w:r>
        <w:rPr>
          <w:rStyle w:val="mord"/>
          <w:rFonts w:ascii="KaTeX_Math" w:hAnsi="KaTeX_Math"/>
          <w:i/>
          <w:iCs/>
          <w:color w:val="1F1F1F"/>
          <w:sz w:val="20"/>
          <w:szCs w:val="20"/>
        </w:rPr>
        <w:t>n</w:t>
      </w:r>
      <w:r>
        <w:rPr>
          <w:rStyle w:val="mbin"/>
          <w:color w:val="1F1F1F"/>
          <w:sz w:val="20"/>
          <w:szCs w:val="20"/>
        </w:rPr>
        <w:t>−</w:t>
      </w:r>
      <w:r>
        <w:rPr>
          <w:rStyle w:val="mord"/>
          <w:color w:val="1F1F1F"/>
          <w:sz w:val="20"/>
          <w:szCs w:val="20"/>
        </w:rPr>
        <w:t>1</w:t>
      </w:r>
      <w:r>
        <w:rPr>
          <w:rStyle w:val="mop"/>
          <w:rFonts w:ascii="KaTeX_Size1" w:hAnsi="KaTeX_Size1"/>
          <w:color w:val="1F1F1F"/>
          <w:sz w:val="20"/>
          <w:szCs w:val="20"/>
        </w:rPr>
        <w:t>∑</w:t>
      </w:r>
      <w:r>
        <w:rPr>
          <w:rStyle w:val="mopen"/>
          <w:rFonts w:eastAsiaTheme="majorEastAsia"/>
          <w:color w:val="1F1F1F"/>
          <w:sz w:val="20"/>
          <w:szCs w:val="20"/>
        </w:rPr>
        <w:t>(</w:t>
      </w:r>
      <w:r>
        <w:rPr>
          <w:rStyle w:val="mord"/>
          <w:rFonts w:ascii="KaTeX_Math" w:hAnsi="KaTeX_Math"/>
          <w:i/>
          <w:iCs/>
          <w:color w:val="1F1F1F"/>
          <w:sz w:val="20"/>
          <w:szCs w:val="20"/>
        </w:rPr>
        <w:t>x</w:t>
      </w:r>
      <w:r>
        <w:rPr>
          <w:rStyle w:val="mord"/>
          <w:rFonts w:ascii="KaTeX_Math" w:hAnsi="KaTeX_Math"/>
          <w:i/>
          <w:iCs/>
          <w:color w:val="1F1F1F"/>
          <w:sz w:val="14"/>
          <w:szCs w:val="14"/>
        </w:rPr>
        <w:t>i</w:t>
      </w:r>
      <w:r>
        <w:rPr>
          <w:rStyle w:val="vlist-s"/>
          <w:color w:val="1F1F1F"/>
          <w:sz w:val="2"/>
          <w:szCs w:val="2"/>
        </w:rPr>
        <w:t>​</w:t>
      </w:r>
      <w:r>
        <w:rPr>
          <w:rStyle w:val="mbin"/>
          <w:color w:val="1F1F1F"/>
          <w:sz w:val="20"/>
          <w:szCs w:val="20"/>
        </w:rPr>
        <w:t>−</w:t>
      </w:r>
      <w:r>
        <w:rPr>
          <w:rStyle w:val="mord"/>
          <w:rFonts w:ascii="KaTeX_Math" w:hAnsi="KaTeX_Math"/>
          <w:i/>
          <w:iCs/>
          <w:color w:val="1F1F1F"/>
          <w:sz w:val="20"/>
          <w:szCs w:val="20"/>
        </w:rPr>
        <w:t>x</w:t>
      </w:r>
      <w:r>
        <w:rPr>
          <w:rStyle w:val="mord"/>
          <w:color w:val="1F1F1F"/>
          <w:sz w:val="20"/>
          <w:szCs w:val="20"/>
        </w:rPr>
        <w:t>ˉ</w:t>
      </w:r>
      <w:r>
        <w:rPr>
          <w:rStyle w:val="mclose"/>
          <w:color w:val="1F1F1F"/>
          <w:sz w:val="20"/>
          <w:szCs w:val="20"/>
        </w:rPr>
        <w:t>)</w:t>
      </w:r>
      <w:r>
        <w:rPr>
          <w:rStyle w:val="mord"/>
          <w:color w:val="1F1F1F"/>
          <w:sz w:val="14"/>
          <w:szCs w:val="14"/>
        </w:rPr>
        <w:t>2</w:t>
      </w:r>
      <w:r>
        <w:rPr>
          <w:rStyle w:val="vlist-s"/>
          <w:color w:val="1F1F1F"/>
          <w:sz w:val="2"/>
          <w:szCs w:val="2"/>
        </w:rPr>
        <w:t>​​</w:t>
      </w:r>
      <w:r>
        <w:rPr>
          <w:color w:val="1F1F1F"/>
        </w:rPr>
        <w:t>.</w:t>
      </w:r>
    </w:p>
    <w:p w14:paraId="0D7FABBB" w14:textId="77777777" w:rsidR="0033783C" w:rsidRDefault="0033783C" w:rsidP="0033783C">
      <w:pPr>
        <w:pStyle w:val="Heading3"/>
        <w:shd w:val="clear" w:color="auto" w:fill="FFFFFF"/>
        <w:rPr>
          <w:color w:val="1F1F1F"/>
        </w:rPr>
      </w:pPr>
      <w:r>
        <w:rPr>
          <w:color w:val="1F1F1F"/>
        </w:rPr>
        <w:t>Don't mix up the letters!</w:t>
      </w:r>
    </w:p>
    <w:p w14:paraId="75EBDDE0" w14:textId="77777777" w:rsidR="0033783C" w:rsidRDefault="0033783C" w:rsidP="0033783C">
      <w:pPr>
        <w:pStyle w:val="NormalWeb"/>
        <w:shd w:val="clear" w:color="auto" w:fill="FFFFFF"/>
        <w:spacing w:before="0" w:beforeAutospacing="0"/>
        <w:rPr>
          <w:color w:val="1F1F1F"/>
        </w:rPr>
      </w:pPr>
      <w:r>
        <w:rPr>
          <w:color w:val="1F1F1F"/>
        </w:rPr>
        <w:t>As before:</w:t>
      </w:r>
    </w:p>
    <w:p w14:paraId="74ABDC5F" w14:textId="77777777" w:rsidR="0033783C" w:rsidRDefault="0033783C" w:rsidP="0033783C">
      <w:pPr>
        <w:pStyle w:val="NormalWeb"/>
        <w:numPr>
          <w:ilvl w:val="0"/>
          <w:numId w:val="2"/>
        </w:numPr>
        <w:shd w:val="clear" w:color="auto" w:fill="FFFFFF"/>
        <w:spacing w:before="0" w:beforeAutospacing="0" w:after="0" w:afterAutospacing="0"/>
        <w:rPr>
          <w:color w:val="1F1F1F"/>
        </w:rPr>
      </w:pPr>
      <w:r>
        <w:rPr>
          <w:color w:val="1F1F1F"/>
        </w:rPr>
        <w:t xml:space="preserve">when we talk about the </w:t>
      </w:r>
      <w:r>
        <w:rPr>
          <w:rStyle w:val="Strong"/>
          <w:rFonts w:ascii="unset" w:hAnsi="unset"/>
          <w:color w:val="1F1F1F"/>
        </w:rPr>
        <w:t>population</w:t>
      </w:r>
      <w:r>
        <w:rPr>
          <w:color w:val="1F1F1F"/>
        </w:rPr>
        <w:t xml:space="preserve">, the variance will be denoted by the Greek letter </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2</w:t>
      </w:r>
      <w:r>
        <w:rPr>
          <w:rStyle w:val="mord"/>
          <w:rFonts w:ascii="KaTeX_Math" w:hAnsi="KaTeX_Math"/>
          <w:i/>
          <w:iCs/>
          <w:color w:val="1F1F1F"/>
          <w:sz w:val="29"/>
          <w:szCs w:val="29"/>
        </w:rPr>
        <w:t>σ</w:t>
      </w:r>
      <w:r>
        <w:rPr>
          <w:rStyle w:val="mord"/>
          <w:color w:val="1F1F1F"/>
          <w:sz w:val="20"/>
          <w:szCs w:val="20"/>
        </w:rPr>
        <w:t>2</w:t>
      </w:r>
      <w:r>
        <w:rPr>
          <w:color w:val="1F1F1F"/>
        </w:rPr>
        <w:t xml:space="preserve">, and we divide by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N</w:t>
      </w:r>
      <w:r>
        <w:rPr>
          <w:color w:val="1F1F1F"/>
        </w:rPr>
        <w:t xml:space="preserve">; </w:t>
      </w:r>
    </w:p>
    <w:p w14:paraId="00322E6A" w14:textId="77777777" w:rsidR="0033783C" w:rsidRDefault="0033783C" w:rsidP="0033783C">
      <w:pPr>
        <w:pStyle w:val="NormalWeb"/>
        <w:numPr>
          <w:ilvl w:val="0"/>
          <w:numId w:val="2"/>
        </w:numPr>
        <w:shd w:val="clear" w:color="auto" w:fill="FFFFFF"/>
        <w:spacing w:before="0" w:beforeAutospacing="0" w:after="0" w:afterAutospacing="0"/>
        <w:rPr>
          <w:color w:val="1F1F1F"/>
        </w:rPr>
      </w:pPr>
      <w:r>
        <w:rPr>
          <w:color w:val="1F1F1F"/>
        </w:rPr>
        <w:lastRenderedPageBreak/>
        <w:t xml:space="preserve">however, when we are dealing with a </w:t>
      </w:r>
      <w:r>
        <w:rPr>
          <w:rStyle w:val="Strong"/>
          <w:rFonts w:ascii="unset" w:hAnsi="unset"/>
          <w:color w:val="1F1F1F"/>
        </w:rPr>
        <w:t>sample</w:t>
      </w:r>
      <w:r>
        <w:rPr>
          <w:color w:val="1F1F1F"/>
        </w:rPr>
        <w:t xml:space="preserve">, then we use the letter </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2</w:t>
      </w:r>
      <w:r>
        <w:rPr>
          <w:rStyle w:val="mord"/>
          <w:rFonts w:ascii="KaTeX_Math" w:hAnsi="KaTeX_Math"/>
          <w:i/>
          <w:iCs/>
          <w:color w:val="1F1F1F"/>
          <w:sz w:val="29"/>
          <w:szCs w:val="29"/>
        </w:rPr>
        <w:t>s</w:t>
      </w:r>
      <w:r>
        <w:rPr>
          <w:rStyle w:val="mord"/>
          <w:color w:val="1F1F1F"/>
          <w:sz w:val="20"/>
          <w:szCs w:val="20"/>
        </w:rPr>
        <w:t>2</w:t>
      </w:r>
      <w:r>
        <w:rPr>
          <w:color w:val="1F1F1F"/>
        </w:rPr>
        <w:t xml:space="preserve"> to denote the sample variance and we divide by </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−1</w:t>
      </w:r>
      <w:r>
        <w:rPr>
          <w:rStyle w:val="mord"/>
          <w:rFonts w:ascii="KaTeX_Math" w:hAnsi="KaTeX_Math"/>
          <w:i/>
          <w:iCs/>
          <w:color w:val="1F1F1F"/>
          <w:sz w:val="29"/>
          <w:szCs w:val="29"/>
        </w:rPr>
        <w:t>n</w:t>
      </w:r>
      <w:r>
        <w:rPr>
          <w:rStyle w:val="mbin"/>
          <w:color w:val="1F1F1F"/>
          <w:sz w:val="29"/>
          <w:szCs w:val="29"/>
        </w:rPr>
        <w:t>−</w:t>
      </w:r>
      <w:r>
        <w:rPr>
          <w:rStyle w:val="mord"/>
          <w:color w:val="1F1F1F"/>
          <w:sz w:val="29"/>
          <w:szCs w:val="29"/>
        </w:rPr>
        <w:t>1</w:t>
      </w:r>
      <w:r>
        <w:rPr>
          <w:color w:val="1F1F1F"/>
        </w:rPr>
        <w:t>.</w:t>
      </w:r>
    </w:p>
    <w:p w14:paraId="202B3C67" w14:textId="77777777" w:rsidR="0033783C" w:rsidRDefault="0033783C" w:rsidP="0033783C">
      <w:pPr>
        <w:pStyle w:val="NormalWeb"/>
        <w:numPr>
          <w:ilvl w:val="0"/>
          <w:numId w:val="2"/>
        </w:numPr>
        <w:shd w:val="clear" w:color="auto" w:fill="FFFFFF"/>
        <w:spacing w:before="0" w:beforeAutospacing="0" w:after="0" w:afterAutospacing="0"/>
        <w:rPr>
          <w:color w:val="1F1F1F"/>
        </w:rPr>
      </w:pPr>
      <w:r>
        <w:rPr>
          <w:color w:val="1F1F1F"/>
        </w:rPr>
        <w:t xml:space="preserve">there are other versions where the sample variance is divided by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n</w:t>
      </w:r>
      <w:r>
        <w:rPr>
          <w:color w:val="1F1F1F"/>
        </w:rPr>
        <w:t xml:space="preserve"> but we do not use this version. </w:t>
      </w:r>
    </w:p>
    <w:p w14:paraId="35B8EF1F" w14:textId="77777777" w:rsidR="0033783C" w:rsidRDefault="0033783C" w:rsidP="0033783C">
      <w:pPr>
        <w:pStyle w:val="Heading3"/>
        <w:shd w:val="clear" w:color="auto" w:fill="FFFFFF"/>
        <w:rPr>
          <w:color w:val="1F1F1F"/>
        </w:rPr>
      </w:pPr>
      <w:r>
        <w:rPr>
          <w:color w:val="1F1F1F"/>
        </w:rPr>
        <w:t>The bias is back!</w:t>
      </w:r>
    </w:p>
    <w:p w14:paraId="12BA46DD" w14:textId="77777777" w:rsidR="0033783C" w:rsidRDefault="0033783C" w:rsidP="0033783C">
      <w:pPr>
        <w:pStyle w:val="NormalWeb"/>
        <w:shd w:val="clear" w:color="auto" w:fill="FFFFFF"/>
        <w:spacing w:before="0" w:beforeAutospacing="0"/>
        <w:rPr>
          <w:color w:val="1F1F1F"/>
        </w:rPr>
      </w:pPr>
      <w:r>
        <w:rPr>
          <w:color w:val="1F1F1F"/>
        </w:rPr>
        <w:t xml:space="preserve">Some of you noticed that interesting </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−1</w:t>
      </w:r>
      <w:r>
        <w:rPr>
          <w:rStyle w:val="mord"/>
          <w:rFonts w:ascii="KaTeX_Math" w:hAnsi="KaTeX_Math"/>
          <w:i/>
          <w:iCs/>
          <w:color w:val="1F1F1F"/>
          <w:sz w:val="29"/>
          <w:szCs w:val="29"/>
        </w:rPr>
        <w:t>n</w:t>
      </w:r>
      <w:r>
        <w:rPr>
          <w:rStyle w:val="mbin"/>
          <w:color w:val="1F1F1F"/>
          <w:sz w:val="29"/>
          <w:szCs w:val="29"/>
        </w:rPr>
        <w:t>−</w:t>
      </w:r>
      <w:r>
        <w:rPr>
          <w:rStyle w:val="mord"/>
          <w:color w:val="1F1F1F"/>
          <w:sz w:val="29"/>
          <w:szCs w:val="29"/>
        </w:rPr>
        <w:t>1</w:t>
      </w:r>
      <w:r>
        <w:rPr>
          <w:color w:val="1F1F1F"/>
        </w:rPr>
        <w:t xml:space="preserve"> appearing in the division. As mentioned in the previous reading, this is called </w:t>
      </w:r>
      <w:hyperlink r:id="rId11" w:tgtFrame="_blank" w:tooltip="Bessel's correction" w:history="1">
        <w:r>
          <w:rPr>
            <w:rStyle w:val="Hyperlink"/>
          </w:rPr>
          <w:t>Bessel's correction</w:t>
        </w:r>
      </w:hyperlink>
      <w:r>
        <w:rPr>
          <w:color w:val="1F1F1F"/>
        </w:rPr>
        <w:t xml:space="preserve">. The mathematics for this is not included in this MOOC, but feel free to dig deeper into this, or post on the forum, if you feel like knowing more about it! The main idea to take away is that when you try to estimate the </w:t>
      </w:r>
      <w:r>
        <w:rPr>
          <w:rStyle w:val="Strong"/>
          <w:rFonts w:ascii="unset" w:hAnsi="unset"/>
          <w:color w:val="1F1F1F"/>
        </w:rPr>
        <w:t xml:space="preserve">variance </w:t>
      </w:r>
      <w:r>
        <w:rPr>
          <w:color w:val="1F1F1F"/>
        </w:rPr>
        <w:t xml:space="preserve">and/or the </w:t>
      </w:r>
      <w:r>
        <w:rPr>
          <w:rStyle w:val="Strong"/>
          <w:rFonts w:ascii="unset" w:hAnsi="unset"/>
          <w:color w:val="1F1F1F"/>
        </w:rPr>
        <w:t xml:space="preserve">standard deviation </w:t>
      </w:r>
      <w:r>
        <w:rPr>
          <w:color w:val="1F1F1F"/>
        </w:rPr>
        <w:t xml:space="preserve">of a population using a </w:t>
      </w:r>
      <w:r>
        <w:rPr>
          <w:rStyle w:val="Strong"/>
          <w:rFonts w:ascii="unset" w:hAnsi="unset"/>
          <w:color w:val="1F1F1F"/>
        </w:rPr>
        <w:t>random</w:t>
      </w:r>
      <w:r>
        <w:rPr>
          <w:color w:val="1F1F1F"/>
        </w:rPr>
        <w:t xml:space="preserve"> </w:t>
      </w:r>
      <w:r>
        <w:rPr>
          <w:rStyle w:val="Strong"/>
          <w:rFonts w:ascii="unset" w:hAnsi="unset"/>
          <w:color w:val="1F1F1F"/>
        </w:rPr>
        <w:t>sample</w:t>
      </w:r>
      <w:r>
        <w:rPr>
          <w:color w:val="1F1F1F"/>
        </w:rPr>
        <w:t xml:space="preserve">, the result will be </w:t>
      </w:r>
      <w:r>
        <w:rPr>
          <w:rStyle w:val="Strong"/>
          <w:rFonts w:ascii="unset" w:hAnsi="unset"/>
          <w:color w:val="1F1F1F"/>
        </w:rPr>
        <w:t>biased</w:t>
      </w:r>
      <w:r>
        <w:rPr>
          <w:color w:val="1F1F1F"/>
        </w:rPr>
        <w:t xml:space="preserve">. This bias, which, by the way, carries no value judgement at all, but only indicates that if you repeat this technique an infinite number of </w:t>
      </w:r>
      <w:proofErr w:type="gramStart"/>
      <w:r>
        <w:rPr>
          <w:color w:val="1F1F1F"/>
        </w:rPr>
        <w:t>time</w:t>
      </w:r>
      <w:proofErr w:type="gramEnd"/>
      <w:r>
        <w:rPr>
          <w:color w:val="1F1F1F"/>
        </w:rPr>
        <w:t xml:space="preserve"> with different random samples, you will not, as you would hope, approximate the population values, but end up with something else, that can be calculated precisely. The division by </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−1</w:t>
      </w:r>
      <w:r>
        <w:rPr>
          <w:rStyle w:val="mord"/>
          <w:rFonts w:ascii="KaTeX_Math" w:hAnsi="KaTeX_Math"/>
          <w:i/>
          <w:iCs/>
          <w:color w:val="1F1F1F"/>
          <w:sz w:val="29"/>
          <w:szCs w:val="29"/>
        </w:rPr>
        <w:t>n</w:t>
      </w:r>
      <w:r>
        <w:rPr>
          <w:rStyle w:val="mbin"/>
          <w:color w:val="1F1F1F"/>
          <w:sz w:val="29"/>
          <w:szCs w:val="29"/>
        </w:rPr>
        <w:t>−</w:t>
      </w:r>
      <w:r>
        <w:rPr>
          <w:rStyle w:val="mord"/>
          <w:color w:val="1F1F1F"/>
          <w:sz w:val="29"/>
          <w:szCs w:val="29"/>
        </w:rPr>
        <w:t>1</w:t>
      </w:r>
      <w:r>
        <w:rPr>
          <w:color w:val="1F1F1F"/>
        </w:rPr>
        <w:t xml:space="preserve"> arises directly from these calculation (if you are hungry for the full details, </w:t>
      </w:r>
      <w:hyperlink r:id="rId12" w:anchor="Sample_variance" w:tgtFrame="_blank" w:tooltip="Sample Variance bias Wiki" w:history="1">
        <w:r>
          <w:rPr>
            <w:rStyle w:val="Hyperlink"/>
          </w:rPr>
          <w:t>you can read them here</w:t>
        </w:r>
      </w:hyperlink>
      <w:r>
        <w:rPr>
          <w:color w:val="1F1F1F"/>
        </w:rPr>
        <w:t xml:space="preserve">). Mathematicians, then, having found out what exactly that bias is, deduced what method should be used to correct this, which is precisely to use </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−1</w:t>
      </w:r>
      <w:r>
        <w:rPr>
          <w:rStyle w:val="mord"/>
          <w:rFonts w:ascii="KaTeX_Math" w:hAnsi="KaTeX_Math"/>
          <w:i/>
          <w:iCs/>
          <w:color w:val="1F1F1F"/>
          <w:sz w:val="29"/>
          <w:szCs w:val="29"/>
        </w:rPr>
        <w:t>n</w:t>
      </w:r>
      <w:r>
        <w:rPr>
          <w:rStyle w:val="mbin"/>
          <w:color w:val="1F1F1F"/>
          <w:sz w:val="29"/>
          <w:szCs w:val="29"/>
        </w:rPr>
        <w:t>−</w:t>
      </w:r>
      <w:r>
        <w:rPr>
          <w:rStyle w:val="mord"/>
          <w:color w:val="1F1F1F"/>
          <w:sz w:val="29"/>
          <w:szCs w:val="29"/>
        </w:rPr>
        <w:t>1</w:t>
      </w:r>
      <w:r>
        <w:rPr>
          <w:color w:val="1F1F1F"/>
        </w:rPr>
        <w:t xml:space="preserve"> instead of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n</w:t>
      </w:r>
      <w:r>
        <w:rPr>
          <w:color w:val="1F1F1F"/>
        </w:rPr>
        <w:t xml:space="preserve"> in the division!</w:t>
      </w:r>
    </w:p>
    <w:p w14:paraId="0F3D5485" w14:textId="77777777" w:rsidR="0033783C" w:rsidRDefault="0033783C" w:rsidP="0033783C">
      <w:pPr>
        <w:pStyle w:val="Heading3"/>
        <w:shd w:val="clear" w:color="auto" w:fill="FFFFFF"/>
        <w:rPr>
          <w:color w:val="1F1F1F"/>
        </w:rPr>
      </w:pPr>
      <w:r>
        <w:rPr>
          <w:color w:val="1F1F1F"/>
        </w:rPr>
        <w:t>Attention!</w:t>
      </w:r>
    </w:p>
    <w:p w14:paraId="3EE029B0" w14:textId="77777777" w:rsidR="0033783C" w:rsidRDefault="0033783C" w:rsidP="0033783C">
      <w:pPr>
        <w:pStyle w:val="NormalWeb"/>
        <w:shd w:val="clear" w:color="auto" w:fill="FFFFFF"/>
        <w:spacing w:before="0" w:beforeAutospacing="0" w:after="0" w:afterAutospacing="0"/>
        <w:rPr>
          <w:color w:val="1F1F1F"/>
        </w:rPr>
      </w:pPr>
      <w:r>
        <w:rPr>
          <w:color w:val="1F1F1F"/>
        </w:rPr>
        <w:t xml:space="preserve">This will pop up again in this course, but it is good to mention it straight away: the need for this division by </w:t>
      </w:r>
      <w:r>
        <w:rPr>
          <w:rStyle w:val="katex-mathml"/>
          <w:rFonts w:ascii="Tahoma" w:hAnsi="Tahoma" w:cs="Tahoma"/>
          <w:color w:val="1F1F1F"/>
          <w:sz w:val="29"/>
          <w:szCs w:val="29"/>
          <w:bdr w:val="none" w:sz="0" w:space="0" w:color="auto" w:frame="1"/>
        </w:rPr>
        <w:t>�</w:t>
      </w:r>
      <w:r>
        <w:rPr>
          <w:rStyle w:val="katex-mathml"/>
          <w:color w:val="1F1F1F"/>
          <w:sz w:val="29"/>
          <w:szCs w:val="29"/>
          <w:bdr w:val="none" w:sz="0" w:space="0" w:color="auto" w:frame="1"/>
        </w:rPr>
        <w:t>−1</w:t>
      </w:r>
      <w:r>
        <w:rPr>
          <w:rStyle w:val="mord"/>
          <w:rFonts w:ascii="KaTeX_Math" w:hAnsi="KaTeX_Math"/>
          <w:i/>
          <w:iCs/>
          <w:color w:val="1F1F1F"/>
          <w:sz w:val="29"/>
          <w:szCs w:val="29"/>
        </w:rPr>
        <w:t>n</w:t>
      </w:r>
      <w:r>
        <w:rPr>
          <w:rStyle w:val="mbin"/>
          <w:color w:val="1F1F1F"/>
          <w:sz w:val="29"/>
          <w:szCs w:val="29"/>
        </w:rPr>
        <w:t>−</w:t>
      </w:r>
      <w:r>
        <w:rPr>
          <w:rStyle w:val="mord"/>
          <w:color w:val="1F1F1F"/>
          <w:sz w:val="29"/>
          <w:szCs w:val="29"/>
        </w:rPr>
        <w:t>1</w:t>
      </w:r>
      <w:r>
        <w:rPr>
          <w:color w:val="1F1F1F"/>
        </w:rPr>
        <w:t xml:space="preserve"> </w:t>
      </w:r>
      <w:r>
        <w:rPr>
          <w:rStyle w:val="Emphasis"/>
          <w:color w:val="1F1F1F"/>
        </w:rPr>
        <w:t xml:space="preserve">only arises when calculating the </w:t>
      </w:r>
      <w:r>
        <w:rPr>
          <w:rStyle w:val="Strong"/>
          <w:rFonts w:ascii="unset" w:hAnsi="unset"/>
          <w:i/>
          <w:iCs/>
          <w:color w:val="1F1F1F"/>
        </w:rPr>
        <w:t xml:space="preserve">variance </w:t>
      </w:r>
      <w:r>
        <w:rPr>
          <w:rStyle w:val="Emphasis"/>
          <w:color w:val="1F1F1F"/>
        </w:rPr>
        <w:t xml:space="preserve">and </w:t>
      </w:r>
      <w:r>
        <w:rPr>
          <w:rStyle w:val="Strong"/>
          <w:rFonts w:ascii="unset" w:hAnsi="unset"/>
          <w:i/>
          <w:iCs/>
          <w:color w:val="1F1F1F"/>
        </w:rPr>
        <w:t>standard deviation</w:t>
      </w:r>
      <w:r>
        <w:rPr>
          <w:rStyle w:val="Emphasis"/>
          <w:color w:val="1F1F1F"/>
        </w:rPr>
        <w:t xml:space="preserve">! </w:t>
      </w:r>
      <w:r>
        <w:rPr>
          <w:color w:val="1F1F1F"/>
        </w:rPr>
        <w:t xml:space="preserve">If you only estimate the </w:t>
      </w:r>
      <w:r>
        <w:rPr>
          <w:rStyle w:val="Strong"/>
          <w:rFonts w:ascii="unset" w:hAnsi="unset"/>
          <w:color w:val="1F1F1F"/>
        </w:rPr>
        <w:t>mean</w:t>
      </w:r>
      <w:r>
        <w:rPr>
          <w:color w:val="1F1F1F"/>
        </w:rPr>
        <w:t xml:space="preserve"> of a population using a sample, the division by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n</w:t>
      </w:r>
      <w:r>
        <w:rPr>
          <w:color w:val="1F1F1F"/>
        </w:rPr>
        <w:t xml:space="preserve"> is the only valid one.</w:t>
      </w:r>
    </w:p>
    <w:p w14:paraId="5B8E028C" w14:textId="77777777" w:rsidR="0033783C" w:rsidRPr="00B21E6E" w:rsidRDefault="0033783C" w:rsidP="00B21E6E">
      <w:pPr>
        <w:shd w:val="clear" w:color="auto" w:fill="FFFFFF"/>
        <w:spacing w:after="100" w:afterAutospacing="1" w:line="240" w:lineRule="auto"/>
        <w:rPr>
          <w:rFonts w:ascii="Times New Roman" w:eastAsia="Times New Roman" w:hAnsi="Times New Roman" w:cs="Times New Roman"/>
          <w:color w:val="1F1F1F"/>
          <w:kern w:val="0"/>
          <w:sz w:val="24"/>
          <w:szCs w:val="24"/>
          <w:lang w:eastAsia="en-CM"/>
          <w14:ligatures w14:val="none"/>
        </w:rPr>
      </w:pPr>
    </w:p>
    <w:p w14:paraId="3530AE74" w14:textId="77777777" w:rsidR="00C1381D" w:rsidRPr="00C1381D" w:rsidRDefault="00C1381D" w:rsidP="00C1381D">
      <w:pPr>
        <w:shd w:val="clear" w:color="auto" w:fill="FFFFFF"/>
        <w:spacing w:before="240" w:after="0" w:line="240" w:lineRule="auto"/>
        <w:rPr>
          <w:rFonts w:ascii="Helvetica" w:eastAsia="Times New Roman" w:hAnsi="Helvetica" w:cs="Times New Roman"/>
          <w:color w:val="000000"/>
          <w:kern w:val="0"/>
          <w:sz w:val="21"/>
          <w:szCs w:val="21"/>
          <w:lang w:eastAsia="en-CM"/>
          <w14:ligatures w14:val="none"/>
        </w:rPr>
      </w:pPr>
      <w:r w:rsidRPr="00C1381D">
        <w:rPr>
          <w:rFonts w:ascii="Helvetica" w:eastAsia="Times New Roman" w:hAnsi="Helvetica" w:cs="Times New Roman"/>
          <w:color w:val="000000"/>
          <w:kern w:val="0"/>
          <w:sz w:val="21"/>
          <w:szCs w:val="21"/>
          <w:lang w:eastAsia="en-CM"/>
          <w14:ligatures w14:val="none"/>
        </w:rPr>
        <w:t xml:space="preserve">The </w:t>
      </w:r>
      <w:proofErr w:type="spellStart"/>
      <w:r w:rsidRPr="00C1381D">
        <w:rPr>
          <w:rFonts w:ascii="Helvetica" w:eastAsia="Times New Roman" w:hAnsi="Helvetica" w:cs="Times New Roman"/>
          <w:color w:val="000000"/>
          <w:kern w:val="0"/>
          <w:sz w:val="21"/>
          <w:szCs w:val="21"/>
          <w:lang w:eastAsia="en-CM"/>
          <w14:ligatures w14:val="none"/>
        </w:rPr>
        <w:t>Jupyter</w:t>
      </w:r>
      <w:proofErr w:type="spellEnd"/>
      <w:r w:rsidRPr="00C1381D">
        <w:rPr>
          <w:rFonts w:ascii="Helvetica" w:eastAsia="Times New Roman" w:hAnsi="Helvetica" w:cs="Times New Roman"/>
          <w:color w:val="000000"/>
          <w:kern w:val="0"/>
          <w:sz w:val="21"/>
          <w:szCs w:val="21"/>
          <w:lang w:eastAsia="en-CM"/>
          <w14:ligatures w14:val="none"/>
        </w:rPr>
        <w:t xml:space="preserve"> environment is full of shortcuts and great things that make your life easier.</w:t>
      </w:r>
    </w:p>
    <w:p w14:paraId="27A177FA" w14:textId="77777777" w:rsidR="00C1381D" w:rsidRPr="00C1381D" w:rsidRDefault="00C1381D" w:rsidP="00C1381D">
      <w:pPr>
        <w:shd w:val="clear" w:color="auto" w:fill="FFFFFF"/>
        <w:spacing w:before="240" w:after="0" w:line="240" w:lineRule="auto"/>
        <w:rPr>
          <w:rFonts w:ascii="Helvetica" w:eastAsia="Times New Roman" w:hAnsi="Helvetica" w:cs="Times New Roman"/>
          <w:color w:val="000000"/>
          <w:kern w:val="0"/>
          <w:sz w:val="21"/>
          <w:szCs w:val="21"/>
          <w:lang w:eastAsia="en-CM"/>
          <w14:ligatures w14:val="none"/>
        </w:rPr>
      </w:pPr>
      <w:r w:rsidRPr="00C1381D">
        <w:rPr>
          <w:rFonts w:ascii="Helvetica" w:eastAsia="Times New Roman" w:hAnsi="Helvetica" w:cs="Times New Roman"/>
          <w:color w:val="000000"/>
          <w:kern w:val="0"/>
          <w:sz w:val="21"/>
          <w:szCs w:val="21"/>
          <w:lang w:eastAsia="en-CM"/>
          <w14:ligatures w14:val="none"/>
        </w:rPr>
        <w:t>A quick list:</w:t>
      </w:r>
    </w:p>
    <w:p w14:paraId="78847182" w14:textId="77777777" w:rsidR="00C1381D" w:rsidRPr="00C1381D" w:rsidRDefault="00C1381D" w:rsidP="00C1381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CM"/>
          <w14:ligatures w14:val="none"/>
        </w:rPr>
      </w:pPr>
      <w:r w:rsidRPr="00C1381D">
        <w:rPr>
          <w:rFonts w:ascii="Helvetica" w:eastAsia="Times New Roman" w:hAnsi="Helvetica" w:cs="Times New Roman"/>
          <w:color w:val="000000"/>
          <w:kern w:val="0"/>
          <w:sz w:val="21"/>
          <w:szCs w:val="21"/>
          <w:lang w:eastAsia="en-CM"/>
          <w14:ligatures w14:val="none"/>
        </w:rPr>
        <w:t>press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Enter</w:t>
      </w:r>
      <w:r w:rsidRPr="00C1381D">
        <w:rPr>
          <w:rFonts w:ascii="Helvetica" w:eastAsia="Times New Roman" w:hAnsi="Helvetica" w:cs="Times New Roman"/>
          <w:color w:val="000000"/>
          <w:kern w:val="0"/>
          <w:sz w:val="21"/>
          <w:szCs w:val="21"/>
          <w:lang w:eastAsia="en-CM"/>
          <w14:ligatures w14:val="none"/>
        </w:rPr>
        <w:t> to start typing into a cell, </w:t>
      </w:r>
      <w:proofErr w:type="gramStart"/>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Escape</w:t>
      </w:r>
      <w:proofErr w:type="gramEnd"/>
      <w:r w:rsidRPr="00C1381D">
        <w:rPr>
          <w:rFonts w:ascii="Helvetica" w:eastAsia="Times New Roman" w:hAnsi="Helvetica" w:cs="Times New Roman"/>
          <w:color w:val="000000"/>
          <w:kern w:val="0"/>
          <w:sz w:val="21"/>
          <w:szCs w:val="21"/>
          <w:lang w:eastAsia="en-CM"/>
          <w14:ligatures w14:val="none"/>
        </w:rPr>
        <w:t> to navigate your notebook (you can then press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j</w:t>
      </w:r>
      <w:r w:rsidRPr="00C1381D">
        <w:rPr>
          <w:rFonts w:ascii="Helvetica" w:eastAsia="Times New Roman" w:hAnsi="Helvetica" w:cs="Times New Roman"/>
          <w:color w:val="000000"/>
          <w:kern w:val="0"/>
          <w:sz w:val="21"/>
          <w:szCs w:val="21"/>
          <w:lang w:eastAsia="en-CM"/>
          <w14:ligatures w14:val="none"/>
        </w:rPr>
        <w:t> or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k</w:t>
      </w:r>
      <w:r w:rsidRPr="00C1381D">
        <w:rPr>
          <w:rFonts w:ascii="Helvetica" w:eastAsia="Times New Roman" w:hAnsi="Helvetica" w:cs="Times New Roman"/>
          <w:color w:val="000000"/>
          <w:kern w:val="0"/>
          <w:sz w:val="21"/>
          <w:szCs w:val="21"/>
          <w:lang w:eastAsia="en-CM"/>
          <w14:ligatures w14:val="none"/>
        </w:rPr>
        <w:t>, or the arrow keys, to go up and down;</w:t>
      </w:r>
    </w:p>
    <w:p w14:paraId="0C037134" w14:textId="77777777" w:rsidR="00C1381D" w:rsidRPr="00C1381D" w:rsidRDefault="00C1381D" w:rsidP="00C1381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CM"/>
          <w14:ligatures w14:val="none"/>
        </w:rPr>
      </w:pPr>
      <w:r w:rsidRPr="00C1381D">
        <w:rPr>
          <w:rFonts w:ascii="Helvetica" w:eastAsia="Times New Roman" w:hAnsi="Helvetica" w:cs="Times New Roman"/>
          <w:color w:val="000000"/>
          <w:kern w:val="0"/>
          <w:sz w:val="21"/>
          <w:szCs w:val="21"/>
          <w:lang w:eastAsia="en-CM"/>
          <w14:ligatures w14:val="none"/>
        </w:rPr>
        <w:t>when navigating (not typing in a cell), you can press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a</w:t>
      </w:r>
      <w:r w:rsidRPr="00C1381D">
        <w:rPr>
          <w:rFonts w:ascii="Helvetica" w:eastAsia="Times New Roman" w:hAnsi="Helvetica" w:cs="Times New Roman"/>
          <w:color w:val="000000"/>
          <w:kern w:val="0"/>
          <w:sz w:val="21"/>
          <w:szCs w:val="21"/>
          <w:lang w:eastAsia="en-CM"/>
          <w14:ligatures w14:val="none"/>
        </w:rPr>
        <w:t> to create a new cell above,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b</w:t>
      </w:r>
      <w:r w:rsidRPr="00C1381D">
        <w:rPr>
          <w:rFonts w:ascii="Helvetica" w:eastAsia="Times New Roman" w:hAnsi="Helvetica" w:cs="Times New Roman"/>
          <w:color w:val="000000"/>
          <w:kern w:val="0"/>
          <w:sz w:val="21"/>
          <w:szCs w:val="21"/>
          <w:lang w:eastAsia="en-CM"/>
          <w14:ligatures w14:val="none"/>
        </w:rPr>
        <w:t> for below;</w:t>
      </w:r>
    </w:p>
    <w:p w14:paraId="7B1A9DCC" w14:textId="77777777" w:rsidR="00C1381D" w:rsidRPr="00C1381D" w:rsidRDefault="00C1381D" w:rsidP="00C1381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CM"/>
          <w14:ligatures w14:val="none"/>
        </w:rPr>
      </w:pPr>
      <w:r w:rsidRPr="00C1381D">
        <w:rPr>
          <w:rFonts w:ascii="Helvetica" w:eastAsia="Times New Roman" w:hAnsi="Helvetica" w:cs="Times New Roman"/>
          <w:color w:val="000000"/>
          <w:kern w:val="0"/>
          <w:sz w:val="21"/>
          <w:szCs w:val="21"/>
          <w:lang w:eastAsia="en-CM"/>
          <w14:ligatures w14:val="none"/>
        </w:rPr>
        <w:t>if a cell is selected (but you are not typing in it), you can press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m</w:t>
      </w:r>
      <w:r w:rsidRPr="00C1381D">
        <w:rPr>
          <w:rFonts w:ascii="Helvetica" w:eastAsia="Times New Roman" w:hAnsi="Helvetica" w:cs="Times New Roman"/>
          <w:color w:val="000000"/>
          <w:kern w:val="0"/>
          <w:sz w:val="21"/>
          <w:szCs w:val="21"/>
          <w:lang w:eastAsia="en-CM"/>
          <w14:ligatures w14:val="none"/>
        </w:rPr>
        <w:t> to turn it into a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markdown</w:t>
      </w:r>
      <w:r w:rsidRPr="00C1381D">
        <w:rPr>
          <w:rFonts w:ascii="Helvetica" w:eastAsia="Times New Roman" w:hAnsi="Helvetica" w:cs="Times New Roman"/>
          <w:color w:val="000000"/>
          <w:kern w:val="0"/>
          <w:sz w:val="21"/>
          <w:szCs w:val="21"/>
          <w:lang w:eastAsia="en-CM"/>
          <w14:ligatures w14:val="none"/>
        </w:rPr>
        <w:t> cell, and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y</w:t>
      </w:r>
      <w:r w:rsidRPr="00C1381D">
        <w:rPr>
          <w:rFonts w:ascii="Helvetica" w:eastAsia="Times New Roman" w:hAnsi="Helvetica" w:cs="Times New Roman"/>
          <w:color w:val="000000"/>
          <w:kern w:val="0"/>
          <w:sz w:val="21"/>
          <w:szCs w:val="21"/>
          <w:lang w:eastAsia="en-CM"/>
          <w14:ligatures w14:val="none"/>
        </w:rPr>
        <w:t> to make it a code cell;</w:t>
      </w:r>
    </w:p>
    <w:p w14:paraId="47248702" w14:textId="77777777" w:rsidR="00C1381D" w:rsidRPr="00C1381D" w:rsidRDefault="00C1381D" w:rsidP="00C1381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CM"/>
          <w14:ligatures w14:val="none"/>
        </w:rPr>
      </w:pPr>
      <w:r w:rsidRPr="00C1381D">
        <w:rPr>
          <w:rFonts w:ascii="Helvetica" w:eastAsia="Times New Roman" w:hAnsi="Helvetica" w:cs="Times New Roman"/>
          <w:color w:val="000000"/>
          <w:kern w:val="0"/>
          <w:sz w:val="21"/>
          <w:szCs w:val="21"/>
          <w:lang w:eastAsia="en-CM"/>
          <w14:ligatures w14:val="none"/>
        </w:rPr>
        <w:t>if you press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Ctrl-Enter</w:t>
      </w:r>
      <w:r w:rsidRPr="00C1381D">
        <w:rPr>
          <w:rFonts w:ascii="Helvetica" w:eastAsia="Times New Roman" w:hAnsi="Helvetica" w:cs="Times New Roman"/>
          <w:color w:val="000000"/>
          <w:kern w:val="0"/>
          <w:sz w:val="21"/>
          <w:szCs w:val="21"/>
          <w:lang w:eastAsia="en-CM"/>
          <w14:ligatures w14:val="none"/>
        </w:rPr>
        <w:t>, you will run the cell and stay on it, whereas if you press </w:t>
      </w:r>
      <w:proofErr w:type="spellStart"/>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Shift+Enter</w:t>
      </w:r>
      <w:proofErr w:type="spellEnd"/>
      <w:r w:rsidRPr="00C1381D">
        <w:rPr>
          <w:rFonts w:ascii="Helvetica" w:eastAsia="Times New Roman" w:hAnsi="Helvetica" w:cs="Times New Roman"/>
          <w:color w:val="000000"/>
          <w:kern w:val="0"/>
          <w:sz w:val="21"/>
          <w:szCs w:val="21"/>
          <w:lang w:eastAsia="en-CM"/>
          <w14:ligatures w14:val="none"/>
        </w:rPr>
        <w:t>, you go one cell below (and if it is the last one, a new one will be created);</w:t>
      </w:r>
    </w:p>
    <w:p w14:paraId="5F5C20C8" w14:textId="77777777" w:rsidR="00C1381D" w:rsidRPr="00C1381D" w:rsidRDefault="00C1381D" w:rsidP="00C1381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CM"/>
          <w14:ligatures w14:val="none"/>
        </w:rPr>
      </w:pPr>
      <w:r w:rsidRPr="00C1381D">
        <w:rPr>
          <w:rFonts w:ascii="Helvetica" w:eastAsia="Times New Roman" w:hAnsi="Helvetica" w:cs="Times New Roman"/>
          <w:color w:val="000000"/>
          <w:kern w:val="0"/>
          <w:sz w:val="21"/>
          <w:szCs w:val="21"/>
          <w:lang w:eastAsia="en-CM"/>
          <w14:ligatures w14:val="none"/>
        </w:rPr>
        <w:t>if a cell is selected, you can press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x</w:t>
      </w:r>
      <w:r w:rsidRPr="00C1381D">
        <w:rPr>
          <w:rFonts w:ascii="Helvetica" w:eastAsia="Times New Roman" w:hAnsi="Helvetica" w:cs="Times New Roman"/>
          <w:color w:val="000000"/>
          <w:kern w:val="0"/>
          <w:sz w:val="21"/>
          <w:szCs w:val="21"/>
          <w:lang w:eastAsia="en-CM"/>
          <w14:ligatures w14:val="none"/>
        </w:rPr>
        <w:t> to cut it,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c</w:t>
      </w:r>
      <w:r w:rsidRPr="00C1381D">
        <w:rPr>
          <w:rFonts w:ascii="Helvetica" w:eastAsia="Times New Roman" w:hAnsi="Helvetica" w:cs="Times New Roman"/>
          <w:color w:val="000000"/>
          <w:kern w:val="0"/>
          <w:sz w:val="21"/>
          <w:szCs w:val="21"/>
          <w:lang w:eastAsia="en-CM"/>
          <w14:ligatures w14:val="none"/>
        </w:rPr>
        <w:t> to copy it, and then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v</w:t>
      </w:r>
      <w:r w:rsidRPr="00C1381D">
        <w:rPr>
          <w:rFonts w:ascii="Helvetica" w:eastAsia="Times New Roman" w:hAnsi="Helvetica" w:cs="Times New Roman"/>
          <w:color w:val="000000"/>
          <w:kern w:val="0"/>
          <w:sz w:val="21"/>
          <w:szCs w:val="21"/>
          <w:lang w:eastAsia="en-CM"/>
          <w14:ligatures w14:val="none"/>
        </w:rPr>
        <w:t> to paste after the current cell, and </w:t>
      </w:r>
      <w:r w:rsidRPr="00C1381D">
        <w:rPr>
          <w:rFonts w:ascii="Courier New" w:eastAsia="Times New Roman" w:hAnsi="Courier New" w:cs="Courier New"/>
          <w:color w:val="000000"/>
          <w:kern w:val="0"/>
          <w:sz w:val="21"/>
          <w:szCs w:val="21"/>
          <w:bdr w:val="none" w:sz="0" w:space="0" w:color="auto" w:frame="1"/>
          <w:shd w:val="clear" w:color="auto" w:fill="EFF0F1"/>
          <w:lang w:eastAsia="en-CM"/>
          <w14:ligatures w14:val="none"/>
        </w:rPr>
        <w:t>V</w:t>
      </w:r>
      <w:r w:rsidRPr="00C1381D">
        <w:rPr>
          <w:rFonts w:ascii="Helvetica" w:eastAsia="Times New Roman" w:hAnsi="Helvetica" w:cs="Times New Roman"/>
          <w:color w:val="000000"/>
          <w:kern w:val="0"/>
          <w:sz w:val="21"/>
          <w:szCs w:val="21"/>
          <w:lang w:eastAsia="en-CM"/>
          <w14:ligatures w14:val="none"/>
        </w:rPr>
        <w:t> to paste before it;</w:t>
      </w:r>
    </w:p>
    <w:p w14:paraId="6C627650" w14:textId="77777777" w:rsidR="00C1381D" w:rsidRPr="00C1381D" w:rsidRDefault="00C1381D" w:rsidP="00C1381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CM"/>
          <w14:ligatures w14:val="none"/>
        </w:rPr>
      </w:pPr>
      <w:r w:rsidRPr="00C1381D">
        <w:rPr>
          <w:rFonts w:ascii="Helvetica" w:eastAsia="Times New Roman" w:hAnsi="Helvetica" w:cs="Times New Roman"/>
          <w:b/>
          <w:bCs/>
          <w:color w:val="000000"/>
          <w:kern w:val="0"/>
          <w:sz w:val="21"/>
          <w:szCs w:val="21"/>
          <w:lang w:eastAsia="en-CM"/>
          <w14:ligatures w14:val="none"/>
        </w:rPr>
        <w:t>Many</w:t>
      </w:r>
      <w:r w:rsidRPr="00C1381D">
        <w:rPr>
          <w:rFonts w:ascii="Helvetica" w:eastAsia="Times New Roman" w:hAnsi="Helvetica" w:cs="Times New Roman"/>
          <w:color w:val="000000"/>
          <w:kern w:val="0"/>
          <w:sz w:val="21"/>
          <w:szCs w:val="21"/>
          <w:lang w:eastAsia="en-CM"/>
          <w14:ligatures w14:val="none"/>
        </w:rPr>
        <w:t> other shortcuts, which you can also customise, check in the menu above "Help" &gt; "Keyboard Shortcuts".</w:t>
      </w:r>
    </w:p>
    <w:p w14:paraId="67A08663" w14:textId="77777777" w:rsidR="00C1381D" w:rsidRDefault="00C1381D" w:rsidP="00C1381D">
      <w:pPr>
        <w:pStyle w:val="Heading2"/>
        <w:shd w:val="clear" w:color="auto" w:fill="FFFFFF"/>
        <w:spacing w:before="153"/>
        <w:rPr>
          <w:rFonts w:ascii="Helvetica" w:hAnsi="Helvetica"/>
          <w:color w:val="000000"/>
          <w:sz w:val="33"/>
          <w:szCs w:val="33"/>
        </w:rPr>
      </w:pPr>
      <w:r>
        <w:rPr>
          <w:rFonts w:ascii="Helvetica" w:hAnsi="Helvetica"/>
          <w:color w:val="000000"/>
          <w:sz w:val="33"/>
          <w:szCs w:val="33"/>
        </w:rPr>
        <w:lastRenderedPageBreak/>
        <w:t>Markdown</w:t>
      </w:r>
    </w:p>
    <w:p w14:paraId="145084D8" w14:textId="77777777" w:rsidR="00C1381D" w:rsidRDefault="00C1381D" w:rsidP="00C1381D">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Markdown is an easy way to write text in a web context without going for the full html syntax.</w:t>
      </w:r>
    </w:p>
    <w:p w14:paraId="70051620" w14:textId="77777777" w:rsidR="00C1381D" w:rsidRDefault="00C1381D" w:rsidP="00C1381D">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You can check out </w:t>
      </w:r>
      <w:hyperlink r:id="rId13" w:tgtFrame="_blank" w:history="1">
        <w:r>
          <w:rPr>
            <w:rStyle w:val="Hyperlink"/>
            <w:rFonts w:ascii="Helvetica" w:hAnsi="Helvetica"/>
            <w:color w:val="337AB7"/>
            <w:sz w:val="21"/>
            <w:szCs w:val="21"/>
          </w:rPr>
          <w:t xml:space="preserve">this </w:t>
        </w:r>
        <w:proofErr w:type="spellStart"/>
        <w:r>
          <w:rPr>
            <w:rStyle w:val="Hyperlink"/>
            <w:rFonts w:ascii="Helvetica" w:hAnsi="Helvetica"/>
            <w:color w:val="337AB7"/>
            <w:sz w:val="21"/>
            <w:szCs w:val="21"/>
          </w:rPr>
          <w:t>cheatsheet</w:t>
        </w:r>
        <w:proofErr w:type="spellEnd"/>
      </w:hyperlink>
      <w:r>
        <w:rPr>
          <w:rFonts w:ascii="Helvetica" w:hAnsi="Helvetica"/>
          <w:color w:val="000000"/>
          <w:sz w:val="21"/>
          <w:szCs w:val="21"/>
        </w:rPr>
        <w:t>.</w:t>
      </w:r>
    </w:p>
    <w:p w14:paraId="0E2ECAA8" w14:textId="77777777" w:rsidR="00C1381D" w:rsidRDefault="00C1381D" w:rsidP="00C1381D">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Basic things:</w:t>
      </w:r>
    </w:p>
    <w:p w14:paraId="34213A6A" w14:textId="77777777" w:rsidR="00C1381D" w:rsidRDefault="00C1381D" w:rsidP="00C1381D">
      <w:pPr>
        <w:numPr>
          <w:ilvl w:val="0"/>
          <w:numId w:val="4"/>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Separate paragraphs with an empty line, or two spaces at the end of the line;</w:t>
      </w:r>
    </w:p>
    <w:p w14:paraId="79CAD4DD" w14:textId="77777777" w:rsidR="00C1381D" w:rsidRDefault="00C1381D" w:rsidP="00C1381D">
      <w:pPr>
        <w:numPr>
          <w:ilvl w:val="0"/>
          <w:numId w:val="4"/>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italic with </w:t>
      </w:r>
      <w:r>
        <w:rPr>
          <w:rStyle w:val="HTMLCode"/>
          <w:rFonts w:eastAsiaTheme="minorHAnsi"/>
          <w:color w:val="000000"/>
          <w:sz w:val="21"/>
          <w:szCs w:val="21"/>
          <w:bdr w:val="none" w:sz="0" w:space="0" w:color="auto" w:frame="1"/>
          <w:shd w:val="clear" w:color="auto" w:fill="EFF0F1"/>
        </w:rPr>
        <w:t>*asterisks*</w:t>
      </w:r>
      <w:r>
        <w:rPr>
          <w:rFonts w:ascii="Helvetica" w:hAnsi="Helvetica"/>
          <w:color w:val="000000"/>
          <w:sz w:val="21"/>
          <w:szCs w:val="21"/>
        </w:rPr>
        <w:t> or </w:t>
      </w:r>
      <w:r>
        <w:rPr>
          <w:rStyle w:val="HTMLCode"/>
          <w:rFonts w:eastAsiaTheme="minorHAnsi"/>
          <w:color w:val="000000"/>
          <w:sz w:val="21"/>
          <w:szCs w:val="21"/>
          <w:bdr w:val="none" w:sz="0" w:space="0" w:color="auto" w:frame="1"/>
          <w:shd w:val="clear" w:color="auto" w:fill="EFF0F1"/>
        </w:rPr>
        <w:t>_underscores_</w:t>
      </w:r>
      <w:r>
        <w:rPr>
          <w:rFonts w:ascii="Helvetica" w:hAnsi="Helvetica"/>
          <w:color w:val="000000"/>
          <w:sz w:val="21"/>
          <w:szCs w:val="21"/>
        </w:rPr>
        <w:t>, bold with </w:t>
      </w:r>
      <w:r>
        <w:rPr>
          <w:rStyle w:val="HTMLCode"/>
          <w:rFonts w:eastAsiaTheme="minorHAnsi"/>
          <w:color w:val="000000"/>
          <w:sz w:val="21"/>
          <w:szCs w:val="21"/>
          <w:bdr w:val="none" w:sz="0" w:space="0" w:color="auto" w:frame="1"/>
          <w:shd w:val="clear" w:color="auto" w:fill="EFF0F1"/>
        </w:rPr>
        <w:t>**two**</w:t>
      </w:r>
      <w:r>
        <w:rPr>
          <w:rFonts w:ascii="Helvetica" w:hAnsi="Helvetica"/>
          <w:color w:val="000000"/>
          <w:sz w:val="21"/>
          <w:szCs w:val="21"/>
        </w:rPr>
        <w:t> or </w:t>
      </w:r>
      <w:r>
        <w:rPr>
          <w:rStyle w:val="HTMLCode"/>
          <w:rFonts w:eastAsiaTheme="minorHAnsi"/>
          <w:color w:val="000000"/>
          <w:sz w:val="21"/>
          <w:szCs w:val="21"/>
          <w:bdr w:val="none" w:sz="0" w:space="0" w:color="auto" w:frame="1"/>
          <w:shd w:val="clear" w:color="auto" w:fill="EFF0F1"/>
        </w:rPr>
        <w:t>__two__</w:t>
      </w:r>
      <w:r>
        <w:rPr>
          <w:rFonts w:ascii="Helvetica" w:hAnsi="Helvetica"/>
          <w:color w:val="000000"/>
          <w:sz w:val="21"/>
          <w:szCs w:val="21"/>
        </w:rPr>
        <w:t>, (the two can be combined);</w:t>
      </w:r>
    </w:p>
    <w:p w14:paraId="755512C0" w14:textId="77777777" w:rsidR="00C1381D" w:rsidRDefault="00C1381D" w:rsidP="00C1381D">
      <w:pPr>
        <w:numPr>
          <w:ilvl w:val="0"/>
          <w:numId w:val="4"/>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lists, numbered or unnumbered, like so:</w:t>
      </w:r>
    </w:p>
    <w:p w14:paraId="5BBD4250" w14:textId="77777777" w:rsidR="00C1381D" w:rsidRDefault="00C1381D" w:rsidP="00C1381D">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unnumbered list with a line starting with -</w:t>
      </w:r>
    </w:p>
    <w:p w14:paraId="06A5ECEE" w14:textId="77777777" w:rsidR="00C1381D" w:rsidRDefault="00C1381D" w:rsidP="00C1381D">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numbered list with 1., 2., etc.</w:t>
      </w:r>
    </w:p>
    <w:p w14:paraId="267F0F39" w14:textId="77777777" w:rsidR="00C1381D" w:rsidRDefault="00C1381D" w:rsidP="00C1381D">
      <w:pPr>
        <w:numPr>
          <w:ilvl w:val="0"/>
          <w:numId w:val="5"/>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code snippets using this the grave accent `, multiline with three of them ```;</w:t>
      </w:r>
    </w:p>
    <w:p w14:paraId="7377D05A" w14:textId="77777777" w:rsidR="00C1381D" w:rsidRDefault="00C1381D" w:rsidP="00C1381D">
      <w:pPr>
        <w:numPr>
          <w:ilvl w:val="0"/>
          <w:numId w:val="5"/>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titles (h1-6) using </w:t>
      </w:r>
      <w:r>
        <w:rPr>
          <w:rStyle w:val="HTMLCode"/>
          <w:rFonts w:eastAsiaTheme="minorHAnsi"/>
          <w:color w:val="000000"/>
          <w:sz w:val="21"/>
          <w:szCs w:val="21"/>
          <w:bdr w:val="none" w:sz="0" w:space="0" w:color="auto" w:frame="1"/>
          <w:shd w:val="clear" w:color="auto" w:fill="EFF0F1"/>
        </w:rPr>
        <w:t>#</w:t>
      </w:r>
      <w:r>
        <w:rPr>
          <w:rFonts w:ascii="Helvetica" w:hAnsi="Helvetica"/>
          <w:color w:val="000000"/>
          <w:sz w:val="21"/>
          <w:szCs w:val="21"/>
        </w:rPr>
        <w:t> starting the line, from just one to six;</w:t>
      </w:r>
    </w:p>
    <w:p w14:paraId="5680F3F2" w14:textId="77777777" w:rsidR="00C1381D" w:rsidRDefault="00C1381D" w:rsidP="00C1381D">
      <w:pPr>
        <w:numPr>
          <w:ilvl w:val="0"/>
          <w:numId w:val="5"/>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three stars </w:t>
      </w:r>
      <w:r>
        <w:rPr>
          <w:rStyle w:val="HTMLCode"/>
          <w:rFonts w:eastAsiaTheme="minorHAnsi"/>
          <w:color w:val="000000"/>
          <w:sz w:val="21"/>
          <w:szCs w:val="21"/>
          <w:bdr w:val="none" w:sz="0" w:space="0" w:color="auto" w:frame="1"/>
          <w:shd w:val="clear" w:color="auto" w:fill="EFF0F1"/>
        </w:rPr>
        <w:t>***</w:t>
      </w:r>
      <w:r>
        <w:rPr>
          <w:rFonts w:ascii="Helvetica" w:hAnsi="Helvetica"/>
          <w:color w:val="000000"/>
          <w:sz w:val="21"/>
          <w:szCs w:val="21"/>
        </w:rPr>
        <w:t> or dashes </w:t>
      </w:r>
      <w:r>
        <w:rPr>
          <w:rStyle w:val="HTMLCode"/>
          <w:rFonts w:eastAsiaTheme="minorHAnsi"/>
          <w:color w:val="000000"/>
          <w:sz w:val="21"/>
          <w:szCs w:val="21"/>
          <w:bdr w:val="none" w:sz="0" w:space="0" w:color="auto" w:frame="1"/>
          <w:shd w:val="clear" w:color="auto" w:fill="EFF0F1"/>
        </w:rPr>
        <w:t>---</w:t>
      </w:r>
      <w:r>
        <w:rPr>
          <w:rFonts w:ascii="Helvetica" w:hAnsi="Helvetica"/>
          <w:color w:val="000000"/>
          <w:sz w:val="21"/>
          <w:szCs w:val="21"/>
        </w:rPr>
        <w:t xml:space="preserve"> give you a horizontal line like </w:t>
      </w:r>
      <w:proofErr w:type="spellStart"/>
      <w:r>
        <w:rPr>
          <w:rFonts w:ascii="Helvetica" w:hAnsi="Helvetica"/>
          <w:color w:val="000000"/>
          <w:sz w:val="21"/>
          <w:szCs w:val="21"/>
        </w:rPr>
        <w:t>tihs</w:t>
      </w:r>
      <w:proofErr w:type="spellEnd"/>
      <w:r>
        <w:rPr>
          <w:rFonts w:ascii="Helvetica" w:hAnsi="Helvetica"/>
          <w:color w:val="000000"/>
          <w:sz w:val="21"/>
          <w:szCs w:val="21"/>
        </w:rPr>
        <w:t xml:space="preserve"> one (it needs to be at the start of the line):</w:t>
      </w:r>
    </w:p>
    <w:p w14:paraId="2C1B7072" w14:textId="77777777" w:rsidR="00C1381D" w:rsidRDefault="00747F69" w:rsidP="00C1381D">
      <w:pPr>
        <w:spacing w:before="270" w:after="270"/>
        <w:rPr>
          <w:rFonts w:ascii="Times New Roman" w:hAnsi="Times New Roman"/>
          <w:sz w:val="24"/>
          <w:szCs w:val="24"/>
        </w:rPr>
      </w:pPr>
      <w:r>
        <w:pict w14:anchorId="598BEA18">
          <v:rect id="_x0000_i1029" style="width:0;height:0" o:hralign="center" o:hrstd="t" o:hrnoshade="t" o:hr="t" fillcolor="black" stroked="f"/>
        </w:pict>
      </w:r>
    </w:p>
    <w:p w14:paraId="33B57D9D" w14:textId="77777777" w:rsidR="00C1381D" w:rsidRDefault="00C1381D" w:rsidP="00C1381D">
      <w:pPr>
        <w:numPr>
          <w:ilvl w:val="0"/>
          <w:numId w:val="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links are generated like so: </w:t>
      </w:r>
      <w:r>
        <w:rPr>
          <w:rStyle w:val="HTMLCode"/>
          <w:rFonts w:eastAsiaTheme="minorHAnsi"/>
          <w:color w:val="000000"/>
          <w:sz w:val="21"/>
          <w:szCs w:val="21"/>
          <w:bdr w:val="none" w:sz="0" w:space="0" w:color="auto" w:frame="1"/>
          <w:shd w:val="clear" w:color="auto" w:fill="EFF0F1"/>
        </w:rPr>
        <w:t>[text](link.com)</w:t>
      </w:r>
      <w:r>
        <w:rPr>
          <w:rFonts w:ascii="Helvetica" w:hAnsi="Helvetica"/>
          <w:color w:val="000000"/>
          <w:sz w:val="21"/>
          <w:szCs w:val="21"/>
        </w:rPr>
        <w:t>;</w:t>
      </w:r>
    </w:p>
    <w:p w14:paraId="54A0AC5A" w14:textId="77777777" w:rsidR="00C1381D" w:rsidRDefault="00C1381D" w:rsidP="00C1381D">
      <w:pPr>
        <w:numPr>
          <w:ilvl w:val="0"/>
          <w:numId w:val="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images similarly</w:t>
      </w:r>
      <w:proofErr w:type="gramStart"/>
      <w:r>
        <w:rPr>
          <w:rFonts w:ascii="Helvetica" w:hAnsi="Helvetica"/>
          <w:color w:val="000000"/>
          <w:sz w:val="21"/>
          <w:szCs w:val="21"/>
        </w:rPr>
        <w:t>: </w:t>
      </w:r>
      <w:r>
        <w:rPr>
          <w:rStyle w:val="HTMLCode"/>
          <w:rFonts w:eastAsiaTheme="minorHAnsi"/>
          <w:color w:val="000000"/>
          <w:sz w:val="21"/>
          <w:szCs w:val="21"/>
          <w:bdr w:val="none" w:sz="0" w:space="0" w:color="auto" w:frame="1"/>
          <w:shd w:val="clear" w:color="auto" w:fill="EFF0F1"/>
        </w:rPr>
        <w:t>!</w:t>
      </w:r>
      <w:proofErr w:type="gramEnd"/>
      <w:r>
        <w:rPr>
          <w:rStyle w:val="HTMLCode"/>
          <w:rFonts w:eastAsiaTheme="minorHAnsi"/>
          <w:color w:val="000000"/>
          <w:sz w:val="21"/>
          <w:szCs w:val="21"/>
          <w:bdr w:val="none" w:sz="0" w:space="0" w:color="auto" w:frame="1"/>
          <w:shd w:val="clear" w:color="auto" w:fill="EFF0F1"/>
        </w:rPr>
        <w:t>[image text](image.jpg)</w:t>
      </w:r>
      <w:r>
        <w:rPr>
          <w:rFonts w:ascii="Helvetica" w:hAnsi="Helvetica"/>
          <w:color w:val="000000"/>
          <w:sz w:val="21"/>
          <w:szCs w:val="21"/>
        </w:rPr>
        <w:t>;</w:t>
      </w:r>
    </w:p>
    <w:p w14:paraId="38B2FF8A" w14:textId="77777777" w:rsidR="00C1381D" w:rsidRDefault="00C1381D" w:rsidP="00C1381D">
      <w:pPr>
        <w:pStyle w:val="Heading1"/>
        <w:spacing w:before="0" w:beforeAutospacing="0" w:after="0" w:afterAutospacing="0"/>
        <w:ind w:right="2250"/>
        <w:rPr>
          <w:rFonts w:ascii="Segoe UI" w:hAnsi="Segoe UI" w:cs="Segoe UI"/>
          <w:color w:val="1F2328"/>
        </w:rPr>
      </w:pPr>
      <w:r>
        <w:rPr>
          <w:rFonts w:ascii="Segoe UI" w:hAnsi="Segoe UI" w:cs="Segoe UI"/>
          <w:color w:val="1F2328"/>
        </w:rPr>
        <w:t xml:space="preserve">Markdown </w:t>
      </w:r>
      <w:proofErr w:type="spellStart"/>
      <w:r>
        <w:rPr>
          <w:rFonts w:ascii="Segoe UI" w:hAnsi="Segoe UI" w:cs="Segoe UI"/>
          <w:color w:val="1F2328"/>
        </w:rPr>
        <w:t>Cheatsheet</w:t>
      </w:r>
      <w:proofErr w:type="spellEnd"/>
    </w:p>
    <w:p w14:paraId="46021ADD" w14:textId="77777777" w:rsidR="00C1381D" w:rsidRDefault="00C1381D" w:rsidP="00C1381D">
      <w:pPr>
        <w:shd w:val="clear" w:color="auto" w:fill="FFFFFF"/>
        <w:rPr>
          <w:rFonts w:ascii="Segoe UI" w:hAnsi="Segoe UI" w:cs="Segoe UI"/>
          <w:sz w:val="21"/>
          <w:szCs w:val="21"/>
        </w:rPr>
      </w:pPr>
      <w:r>
        <w:rPr>
          <w:rFonts w:ascii="Segoe UI" w:hAnsi="Segoe UI" w:cs="Segoe UI"/>
          <w:sz w:val="21"/>
          <w:szCs w:val="21"/>
        </w:rPr>
        <w:t>Adam Pritchard edited this page on Mar 27, 2022 · </w:t>
      </w:r>
      <w:hyperlink r:id="rId14" w:history="1">
        <w:r>
          <w:rPr>
            <w:rStyle w:val="Hyperlink"/>
            <w:rFonts w:ascii="Segoe UI" w:hAnsi="Segoe UI" w:cs="Segoe UI"/>
            <w:sz w:val="21"/>
            <w:szCs w:val="21"/>
          </w:rPr>
          <w:t>97 revisions</w:t>
        </w:r>
      </w:hyperlink>
    </w:p>
    <w:p w14:paraId="59CD5FEF" w14:textId="77777777" w:rsidR="00C1381D" w:rsidRDefault="00C1381D" w:rsidP="00C1381D">
      <w:pPr>
        <w:pStyle w:val="Heading3"/>
        <w:shd w:val="clear" w:color="auto" w:fill="FFFFFF"/>
        <w:spacing w:before="0" w:beforeAutospacing="0" w:after="0" w:afterAutospacing="0"/>
        <w:rPr>
          <w:rFonts w:ascii="Segoe UI" w:hAnsi="Segoe UI" w:cs="Segoe UI"/>
          <w:color w:val="1F2328"/>
        </w:rPr>
      </w:pPr>
      <w:r>
        <w:rPr>
          <w:rFonts w:ascii="Segoe UI" w:hAnsi="Segoe UI" w:cs="Segoe UI"/>
          <w:color w:val="1F2328"/>
        </w:rPr>
        <w:t> Pages </w:t>
      </w:r>
      <w:r>
        <w:rPr>
          <w:rStyle w:val="counter"/>
          <w:rFonts w:ascii="Segoe UI" w:hAnsi="Segoe UI" w:cs="Segoe UI"/>
          <w:color w:val="1F2328"/>
        </w:rPr>
        <w:t>10</w:t>
      </w:r>
    </w:p>
    <w:p w14:paraId="36E630E3" w14:textId="1E6BD53F" w:rsidR="00C1381D" w:rsidRDefault="00C1381D" w:rsidP="00C1381D">
      <w:pPr>
        <w:shd w:val="clear" w:color="auto" w:fill="FFFFFF"/>
        <w:rPr>
          <w:rFonts w:ascii="Segoe UI" w:hAnsi="Segoe UI" w:cs="Segoe UI"/>
          <w:color w:val="1F2328"/>
          <w:sz w:val="21"/>
          <w:szCs w:val="21"/>
        </w:rPr>
      </w:pPr>
      <w:r>
        <w:rPr>
          <w:rFonts w:ascii="Segoe UI" w:hAnsi="Segoe UI" w:cs="Segoe UI"/>
          <w:color w:val="1F2328"/>
          <w:sz w:val="21"/>
          <w:szCs w:val="21"/>
        </w:rPr>
        <w:object w:dxaOrig="225" w:dyaOrig="225" w14:anchorId="7FDC8E95">
          <v:shape id="_x0000_i1046" type="#_x0000_t75" style="width:48pt;height:18pt" o:ole="">
            <v:imagedata r:id="rId15" o:title=""/>
          </v:shape>
          <w:control r:id="rId16" w:name="DefaultOcxName2" w:shapeid="_x0000_i1046"/>
        </w:object>
      </w:r>
    </w:p>
    <w:p w14:paraId="37EE3EDF" w14:textId="77777777" w:rsidR="00C1381D" w:rsidRDefault="00747F69" w:rsidP="00C1381D">
      <w:pPr>
        <w:pStyle w:val="box-row"/>
        <w:numPr>
          <w:ilvl w:val="0"/>
          <w:numId w:val="7"/>
        </w:numPr>
        <w:shd w:val="clear" w:color="auto" w:fill="FFFFFF"/>
        <w:rPr>
          <w:rFonts w:ascii="Segoe UI" w:hAnsi="Segoe UI" w:cs="Segoe UI"/>
          <w:color w:val="1F2328"/>
          <w:sz w:val="21"/>
          <w:szCs w:val="21"/>
        </w:rPr>
      </w:pPr>
      <w:hyperlink r:id="rId17" w:history="1">
        <w:r w:rsidR="00C1381D">
          <w:rPr>
            <w:rStyle w:val="Hyperlink"/>
            <w:rFonts w:ascii="Segoe UI" w:hAnsi="Segoe UI" w:cs="Segoe UI"/>
            <w:sz w:val="21"/>
            <w:szCs w:val="21"/>
          </w:rPr>
          <w:t>Home</w:t>
        </w:r>
      </w:hyperlink>
    </w:p>
    <w:p w14:paraId="49EEB2A6" w14:textId="77777777" w:rsidR="00C1381D" w:rsidRDefault="00747F69" w:rsidP="00C1381D">
      <w:pPr>
        <w:pStyle w:val="box-row"/>
        <w:numPr>
          <w:ilvl w:val="0"/>
          <w:numId w:val="7"/>
        </w:numPr>
        <w:shd w:val="clear" w:color="auto" w:fill="FFFFFF"/>
        <w:rPr>
          <w:rFonts w:ascii="Segoe UI" w:hAnsi="Segoe UI" w:cs="Segoe UI"/>
          <w:color w:val="1F2328"/>
          <w:sz w:val="21"/>
          <w:szCs w:val="21"/>
        </w:rPr>
      </w:pPr>
      <w:hyperlink r:id="rId18" w:history="1">
        <w:r w:rsidR="00C1381D">
          <w:rPr>
            <w:rStyle w:val="Hyperlink"/>
            <w:rFonts w:ascii="Segoe UI" w:hAnsi="Segoe UI" w:cs="Segoe UI"/>
            <w:sz w:val="21"/>
            <w:szCs w:val="21"/>
          </w:rPr>
          <w:t>Compatibility</w:t>
        </w:r>
      </w:hyperlink>
    </w:p>
    <w:p w14:paraId="654868A3" w14:textId="77777777" w:rsidR="00C1381D" w:rsidRDefault="00747F69" w:rsidP="00C1381D">
      <w:pPr>
        <w:pStyle w:val="box-row"/>
        <w:numPr>
          <w:ilvl w:val="0"/>
          <w:numId w:val="7"/>
        </w:numPr>
        <w:shd w:val="clear" w:color="auto" w:fill="FFFFFF"/>
        <w:rPr>
          <w:rFonts w:ascii="Segoe UI" w:hAnsi="Segoe UI" w:cs="Segoe UI"/>
          <w:color w:val="1F2328"/>
          <w:sz w:val="21"/>
          <w:szCs w:val="21"/>
        </w:rPr>
      </w:pPr>
      <w:hyperlink r:id="rId19" w:history="1">
        <w:r w:rsidR="00C1381D">
          <w:rPr>
            <w:rStyle w:val="Hyperlink"/>
            <w:rFonts w:ascii="Segoe UI" w:hAnsi="Segoe UI" w:cs="Segoe UI"/>
            <w:sz w:val="21"/>
            <w:szCs w:val="21"/>
          </w:rPr>
          <w:t>Development Notes</w:t>
        </w:r>
      </w:hyperlink>
    </w:p>
    <w:p w14:paraId="25E3295B" w14:textId="77777777" w:rsidR="00C1381D" w:rsidRDefault="00747F69" w:rsidP="00C1381D">
      <w:pPr>
        <w:pStyle w:val="box-row"/>
        <w:numPr>
          <w:ilvl w:val="0"/>
          <w:numId w:val="7"/>
        </w:numPr>
        <w:shd w:val="clear" w:color="auto" w:fill="FFFFFF"/>
        <w:rPr>
          <w:rFonts w:ascii="Segoe UI" w:hAnsi="Segoe UI" w:cs="Segoe UI"/>
          <w:color w:val="1F2328"/>
          <w:sz w:val="21"/>
          <w:szCs w:val="21"/>
        </w:rPr>
      </w:pPr>
      <w:hyperlink r:id="rId20" w:history="1">
        <w:r w:rsidR="00C1381D">
          <w:rPr>
            <w:rStyle w:val="Hyperlink"/>
            <w:rFonts w:ascii="Segoe UI" w:hAnsi="Segoe UI" w:cs="Segoe UI"/>
            <w:sz w:val="21"/>
            <w:szCs w:val="21"/>
          </w:rPr>
          <w:t xml:space="preserve">Markdown </w:t>
        </w:r>
        <w:proofErr w:type="spellStart"/>
        <w:r w:rsidR="00C1381D">
          <w:rPr>
            <w:rStyle w:val="Hyperlink"/>
            <w:rFonts w:ascii="Segoe UI" w:hAnsi="Segoe UI" w:cs="Segoe UI"/>
            <w:sz w:val="21"/>
            <w:szCs w:val="21"/>
          </w:rPr>
          <w:t>Cheatsheet</w:t>
        </w:r>
        <w:proofErr w:type="spellEnd"/>
      </w:hyperlink>
    </w:p>
    <w:p w14:paraId="16B6505E"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21" w:anchor="table-of-contents" w:history="1">
        <w:r w:rsidR="00C1381D">
          <w:rPr>
            <w:rStyle w:val="Hyperlink"/>
            <w:rFonts w:ascii="Segoe UI" w:hAnsi="Segoe UI" w:cs="Segoe UI"/>
            <w:sz w:val="21"/>
            <w:szCs w:val="21"/>
          </w:rPr>
          <w:t>Table of Contents</w:t>
        </w:r>
      </w:hyperlink>
    </w:p>
    <w:p w14:paraId="6B35E47D"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22" w:anchor="headers" w:history="1">
        <w:r w:rsidR="00C1381D">
          <w:rPr>
            <w:rStyle w:val="Hyperlink"/>
            <w:rFonts w:ascii="Segoe UI" w:hAnsi="Segoe UI" w:cs="Segoe UI"/>
            <w:sz w:val="21"/>
            <w:szCs w:val="21"/>
          </w:rPr>
          <w:t>Headers</w:t>
        </w:r>
      </w:hyperlink>
    </w:p>
    <w:p w14:paraId="0D8B6E0C"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23" w:anchor="h1" w:history="1">
        <w:r w:rsidR="00C1381D">
          <w:rPr>
            <w:rStyle w:val="Hyperlink"/>
            <w:rFonts w:ascii="Segoe UI" w:hAnsi="Segoe UI" w:cs="Segoe UI"/>
            <w:sz w:val="21"/>
            <w:szCs w:val="21"/>
          </w:rPr>
          <w:t>H1</w:t>
        </w:r>
      </w:hyperlink>
    </w:p>
    <w:p w14:paraId="390985B8"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24" w:anchor="h2" w:history="1">
        <w:r w:rsidR="00C1381D">
          <w:rPr>
            <w:rStyle w:val="Hyperlink"/>
            <w:rFonts w:ascii="Segoe UI" w:hAnsi="Segoe UI" w:cs="Segoe UI"/>
            <w:sz w:val="21"/>
            <w:szCs w:val="21"/>
          </w:rPr>
          <w:t>H2</w:t>
        </w:r>
      </w:hyperlink>
    </w:p>
    <w:p w14:paraId="3D5BC8FF"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25" w:anchor="h3" w:history="1">
        <w:r w:rsidR="00C1381D">
          <w:rPr>
            <w:rStyle w:val="Hyperlink"/>
            <w:rFonts w:ascii="Segoe UI" w:hAnsi="Segoe UI" w:cs="Segoe UI"/>
            <w:sz w:val="21"/>
            <w:szCs w:val="21"/>
          </w:rPr>
          <w:t>H3</w:t>
        </w:r>
      </w:hyperlink>
    </w:p>
    <w:p w14:paraId="053AC0B9"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26" w:anchor="h4" w:history="1">
        <w:r w:rsidR="00C1381D">
          <w:rPr>
            <w:rStyle w:val="Hyperlink"/>
            <w:rFonts w:ascii="Segoe UI" w:hAnsi="Segoe UI" w:cs="Segoe UI"/>
            <w:sz w:val="21"/>
            <w:szCs w:val="21"/>
          </w:rPr>
          <w:t>H4</w:t>
        </w:r>
      </w:hyperlink>
    </w:p>
    <w:p w14:paraId="3A0023C4"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27" w:anchor="h5" w:history="1">
        <w:r w:rsidR="00C1381D">
          <w:rPr>
            <w:rStyle w:val="Hyperlink"/>
            <w:rFonts w:ascii="Segoe UI" w:hAnsi="Segoe UI" w:cs="Segoe UI"/>
            <w:sz w:val="21"/>
            <w:szCs w:val="21"/>
          </w:rPr>
          <w:t>H5</w:t>
        </w:r>
      </w:hyperlink>
    </w:p>
    <w:p w14:paraId="3268F6A3"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28" w:anchor="h6" w:history="1">
        <w:r w:rsidR="00C1381D">
          <w:rPr>
            <w:rStyle w:val="Hyperlink"/>
            <w:rFonts w:ascii="Segoe UI" w:hAnsi="Segoe UI" w:cs="Segoe UI"/>
            <w:sz w:val="21"/>
            <w:szCs w:val="21"/>
          </w:rPr>
          <w:t>H6</w:t>
        </w:r>
      </w:hyperlink>
    </w:p>
    <w:p w14:paraId="7FCA9C49"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29" w:anchor="alt-h1" w:history="1">
        <w:r w:rsidR="00C1381D">
          <w:rPr>
            <w:rStyle w:val="Hyperlink"/>
            <w:rFonts w:ascii="Segoe UI" w:hAnsi="Segoe UI" w:cs="Segoe UI"/>
            <w:sz w:val="21"/>
            <w:szCs w:val="21"/>
          </w:rPr>
          <w:t>Alt-H1</w:t>
        </w:r>
      </w:hyperlink>
    </w:p>
    <w:p w14:paraId="1ADA8AE4"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30" w:anchor="alt-h2" w:history="1">
        <w:r w:rsidR="00C1381D">
          <w:rPr>
            <w:rStyle w:val="Hyperlink"/>
            <w:rFonts w:ascii="Segoe UI" w:hAnsi="Segoe UI" w:cs="Segoe UI"/>
            <w:sz w:val="21"/>
            <w:szCs w:val="21"/>
          </w:rPr>
          <w:t>Alt-H2</w:t>
        </w:r>
      </w:hyperlink>
    </w:p>
    <w:p w14:paraId="4D0F15BC"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31" w:anchor="emphasis" w:history="1">
        <w:r w:rsidR="00C1381D">
          <w:rPr>
            <w:rStyle w:val="Hyperlink"/>
            <w:rFonts w:ascii="Segoe UI" w:hAnsi="Segoe UI" w:cs="Segoe UI"/>
            <w:sz w:val="21"/>
            <w:szCs w:val="21"/>
          </w:rPr>
          <w:t>Emphasis</w:t>
        </w:r>
      </w:hyperlink>
    </w:p>
    <w:p w14:paraId="56C19D05"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32" w:anchor="lists" w:history="1">
        <w:r w:rsidR="00C1381D">
          <w:rPr>
            <w:rStyle w:val="Hyperlink"/>
            <w:rFonts w:ascii="Segoe UI" w:hAnsi="Segoe UI" w:cs="Segoe UI"/>
            <w:sz w:val="21"/>
            <w:szCs w:val="21"/>
          </w:rPr>
          <w:t>Lists</w:t>
        </w:r>
      </w:hyperlink>
    </w:p>
    <w:p w14:paraId="5CB1ACD8"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33" w:anchor="links" w:history="1">
        <w:r w:rsidR="00C1381D">
          <w:rPr>
            <w:rStyle w:val="Hyperlink"/>
            <w:rFonts w:ascii="Segoe UI" w:hAnsi="Segoe UI" w:cs="Segoe UI"/>
            <w:sz w:val="21"/>
            <w:szCs w:val="21"/>
          </w:rPr>
          <w:t>Links</w:t>
        </w:r>
      </w:hyperlink>
    </w:p>
    <w:p w14:paraId="2740C71E"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34" w:anchor="images" w:history="1">
        <w:r w:rsidR="00C1381D">
          <w:rPr>
            <w:rStyle w:val="Hyperlink"/>
            <w:rFonts w:ascii="Segoe UI" w:hAnsi="Segoe UI" w:cs="Segoe UI"/>
            <w:sz w:val="21"/>
            <w:szCs w:val="21"/>
          </w:rPr>
          <w:t>Images</w:t>
        </w:r>
      </w:hyperlink>
    </w:p>
    <w:p w14:paraId="7B238BE8"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35" w:anchor="code-and-syntax-highlighting" w:history="1">
        <w:r w:rsidR="00C1381D">
          <w:rPr>
            <w:rStyle w:val="Hyperlink"/>
            <w:rFonts w:ascii="Segoe UI" w:hAnsi="Segoe UI" w:cs="Segoe UI"/>
            <w:sz w:val="21"/>
            <w:szCs w:val="21"/>
          </w:rPr>
          <w:t>Code and Syntax Highlighting</w:t>
        </w:r>
      </w:hyperlink>
    </w:p>
    <w:p w14:paraId="1DBB4476"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36" w:anchor="footnotes" w:history="1">
        <w:r w:rsidR="00C1381D">
          <w:rPr>
            <w:rStyle w:val="Hyperlink"/>
            <w:rFonts w:ascii="Segoe UI" w:hAnsi="Segoe UI" w:cs="Segoe UI"/>
            <w:sz w:val="21"/>
            <w:szCs w:val="21"/>
          </w:rPr>
          <w:t>Footnotes</w:t>
        </w:r>
      </w:hyperlink>
    </w:p>
    <w:p w14:paraId="343E1C0A"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37" w:anchor="tables" w:history="1">
        <w:r w:rsidR="00C1381D">
          <w:rPr>
            <w:rStyle w:val="Hyperlink"/>
            <w:rFonts w:ascii="Segoe UI" w:hAnsi="Segoe UI" w:cs="Segoe UI"/>
            <w:sz w:val="21"/>
            <w:szCs w:val="21"/>
          </w:rPr>
          <w:t>Tables</w:t>
        </w:r>
      </w:hyperlink>
    </w:p>
    <w:p w14:paraId="4DC675D0"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38" w:anchor="blockquotes" w:history="1">
        <w:r w:rsidR="00C1381D">
          <w:rPr>
            <w:rStyle w:val="Hyperlink"/>
            <w:rFonts w:ascii="Segoe UI" w:hAnsi="Segoe UI" w:cs="Segoe UI"/>
            <w:sz w:val="21"/>
            <w:szCs w:val="21"/>
          </w:rPr>
          <w:t>Blockquotes</w:t>
        </w:r>
      </w:hyperlink>
    </w:p>
    <w:p w14:paraId="51A27FA8"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39" w:anchor="inline-html" w:history="1">
        <w:r w:rsidR="00C1381D">
          <w:rPr>
            <w:rStyle w:val="Hyperlink"/>
            <w:rFonts w:ascii="Segoe UI" w:hAnsi="Segoe UI" w:cs="Segoe UI"/>
            <w:sz w:val="21"/>
            <w:szCs w:val="21"/>
          </w:rPr>
          <w:t>Inline HTML</w:t>
        </w:r>
      </w:hyperlink>
    </w:p>
    <w:p w14:paraId="62083ABA"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40" w:anchor="horizontal-rule" w:history="1">
        <w:r w:rsidR="00C1381D">
          <w:rPr>
            <w:rStyle w:val="Hyperlink"/>
            <w:rFonts w:ascii="Segoe UI" w:hAnsi="Segoe UI" w:cs="Segoe UI"/>
            <w:sz w:val="21"/>
            <w:szCs w:val="21"/>
          </w:rPr>
          <w:t>Horizontal Rule</w:t>
        </w:r>
      </w:hyperlink>
    </w:p>
    <w:p w14:paraId="70C1E495"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41" w:anchor="line-breaks" w:history="1">
        <w:r w:rsidR="00C1381D">
          <w:rPr>
            <w:rStyle w:val="Hyperlink"/>
            <w:rFonts w:ascii="Segoe UI" w:hAnsi="Segoe UI" w:cs="Segoe UI"/>
            <w:sz w:val="21"/>
            <w:szCs w:val="21"/>
          </w:rPr>
          <w:t>Line Breaks</w:t>
        </w:r>
      </w:hyperlink>
    </w:p>
    <w:p w14:paraId="596B215D" w14:textId="77777777" w:rsidR="00C1381D" w:rsidRDefault="00747F69" w:rsidP="00C1381D">
      <w:pPr>
        <w:pStyle w:val="my-2"/>
        <w:numPr>
          <w:ilvl w:val="1"/>
          <w:numId w:val="7"/>
        </w:numPr>
        <w:shd w:val="clear" w:color="auto" w:fill="FFFFFF"/>
        <w:rPr>
          <w:rFonts w:ascii="Segoe UI" w:hAnsi="Segoe UI" w:cs="Segoe UI"/>
          <w:color w:val="1F2328"/>
          <w:sz w:val="21"/>
          <w:szCs w:val="21"/>
        </w:rPr>
      </w:pPr>
      <w:hyperlink r:id="rId42" w:anchor="youtube-videos" w:history="1">
        <w:r w:rsidR="00C1381D">
          <w:rPr>
            <w:rStyle w:val="Hyperlink"/>
            <w:rFonts w:ascii="Segoe UI" w:hAnsi="Segoe UI" w:cs="Segoe UI"/>
            <w:sz w:val="21"/>
            <w:szCs w:val="21"/>
          </w:rPr>
          <w:t>YouTube Videos</w:t>
        </w:r>
      </w:hyperlink>
    </w:p>
    <w:p w14:paraId="7DEBC2B9" w14:textId="77777777" w:rsidR="00C1381D" w:rsidRDefault="00747F69" w:rsidP="00C1381D">
      <w:pPr>
        <w:pStyle w:val="box-row"/>
        <w:numPr>
          <w:ilvl w:val="0"/>
          <w:numId w:val="7"/>
        </w:numPr>
        <w:shd w:val="clear" w:color="auto" w:fill="FFFFFF"/>
        <w:rPr>
          <w:rFonts w:ascii="Segoe UI" w:hAnsi="Segoe UI" w:cs="Segoe UI"/>
          <w:color w:val="1F2328"/>
          <w:sz w:val="21"/>
          <w:szCs w:val="21"/>
        </w:rPr>
      </w:pPr>
      <w:hyperlink r:id="rId43" w:history="1">
        <w:r w:rsidR="00C1381D">
          <w:rPr>
            <w:rStyle w:val="Hyperlink"/>
            <w:rFonts w:ascii="Segoe UI" w:hAnsi="Segoe UI" w:cs="Segoe UI"/>
            <w:sz w:val="21"/>
            <w:szCs w:val="21"/>
          </w:rPr>
          <w:t xml:space="preserve">Markdown Here </w:t>
        </w:r>
        <w:proofErr w:type="spellStart"/>
        <w:r w:rsidR="00C1381D">
          <w:rPr>
            <w:rStyle w:val="Hyperlink"/>
            <w:rFonts w:ascii="Segoe UI" w:hAnsi="Segoe UI" w:cs="Segoe UI"/>
            <w:sz w:val="21"/>
            <w:szCs w:val="21"/>
          </w:rPr>
          <w:t>Cheatsheet</w:t>
        </w:r>
        <w:proofErr w:type="spellEnd"/>
      </w:hyperlink>
    </w:p>
    <w:p w14:paraId="589A4085" w14:textId="77777777" w:rsidR="00C1381D" w:rsidRDefault="00747F69" w:rsidP="00C1381D">
      <w:pPr>
        <w:pStyle w:val="box-row"/>
        <w:numPr>
          <w:ilvl w:val="0"/>
          <w:numId w:val="7"/>
        </w:numPr>
        <w:shd w:val="clear" w:color="auto" w:fill="FFFFFF"/>
        <w:rPr>
          <w:rFonts w:ascii="Segoe UI" w:hAnsi="Segoe UI" w:cs="Segoe UI"/>
          <w:color w:val="1F2328"/>
          <w:sz w:val="21"/>
          <w:szCs w:val="21"/>
        </w:rPr>
      </w:pPr>
      <w:hyperlink r:id="rId44" w:history="1">
        <w:r w:rsidR="00C1381D">
          <w:rPr>
            <w:rStyle w:val="Hyperlink"/>
            <w:rFonts w:ascii="Segoe UI" w:hAnsi="Segoe UI" w:cs="Segoe UI"/>
            <w:sz w:val="21"/>
            <w:szCs w:val="21"/>
          </w:rPr>
          <w:t>Other Markdown Tools</w:t>
        </w:r>
      </w:hyperlink>
    </w:p>
    <w:p w14:paraId="30AA1E56" w14:textId="77777777" w:rsidR="00C1381D" w:rsidRDefault="00747F69" w:rsidP="00C1381D">
      <w:pPr>
        <w:pStyle w:val="box-row"/>
        <w:numPr>
          <w:ilvl w:val="0"/>
          <w:numId w:val="7"/>
        </w:numPr>
        <w:shd w:val="clear" w:color="auto" w:fill="FFFFFF"/>
        <w:rPr>
          <w:rFonts w:ascii="Segoe UI" w:hAnsi="Segoe UI" w:cs="Segoe UI"/>
          <w:color w:val="1F2328"/>
          <w:sz w:val="21"/>
          <w:szCs w:val="21"/>
        </w:rPr>
      </w:pPr>
      <w:hyperlink r:id="rId45" w:history="1">
        <w:r w:rsidR="00C1381D">
          <w:rPr>
            <w:rStyle w:val="Hyperlink"/>
            <w:rFonts w:ascii="Segoe UI" w:hAnsi="Segoe UI" w:cs="Segoe UI"/>
            <w:sz w:val="21"/>
            <w:szCs w:val="21"/>
          </w:rPr>
          <w:t xml:space="preserve">Press, Posts, Reviews, </w:t>
        </w:r>
        <w:proofErr w:type="gramStart"/>
        <w:r w:rsidR="00C1381D">
          <w:rPr>
            <w:rStyle w:val="Hyperlink"/>
            <w:rFonts w:ascii="Segoe UI" w:hAnsi="Segoe UI" w:cs="Segoe UI"/>
            <w:sz w:val="21"/>
            <w:szCs w:val="21"/>
          </w:rPr>
          <w:t>Etc.</w:t>
        </w:r>
        <w:proofErr w:type="gramEnd"/>
      </w:hyperlink>
    </w:p>
    <w:p w14:paraId="095A91ED" w14:textId="77777777" w:rsidR="00C1381D" w:rsidRDefault="00747F69" w:rsidP="00C1381D">
      <w:pPr>
        <w:pStyle w:val="box-row"/>
        <w:numPr>
          <w:ilvl w:val="0"/>
          <w:numId w:val="7"/>
        </w:numPr>
        <w:shd w:val="clear" w:color="auto" w:fill="FFFFFF"/>
        <w:rPr>
          <w:rFonts w:ascii="Segoe UI" w:hAnsi="Segoe UI" w:cs="Segoe UI"/>
          <w:color w:val="1F2328"/>
          <w:sz w:val="21"/>
          <w:szCs w:val="21"/>
        </w:rPr>
      </w:pPr>
      <w:hyperlink r:id="rId46" w:history="1">
        <w:r w:rsidR="00C1381D">
          <w:rPr>
            <w:rStyle w:val="Hyperlink"/>
            <w:rFonts w:ascii="Segoe UI" w:hAnsi="Segoe UI" w:cs="Segoe UI"/>
            <w:sz w:val="21"/>
            <w:szCs w:val="21"/>
          </w:rPr>
          <w:t>Reviews</w:t>
        </w:r>
      </w:hyperlink>
    </w:p>
    <w:p w14:paraId="729CEBEA" w14:textId="77777777" w:rsidR="00C1381D" w:rsidRDefault="00747F69" w:rsidP="00C1381D">
      <w:pPr>
        <w:pStyle w:val="box-row"/>
        <w:numPr>
          <w:ilvl w:val="0"/>
          <w:numId w:val="7"/>
        </w:numPr>
        <w:shd w:val="clear" w:color="auto" w:fill="FFFFFF"/>
        <w:rPr>
          <w:rFonts w:ascii="Segoe UI" w:hAnsi="Segoe UI" w:cs="Segoe UI"/>
          <w:color w:val="1F2328"/>
          <w:sz w:val="21"/>
          <w:szCs w:val="21"/>
        </w:rPr>
      </w:pPr>
      <w:hyperlink r:id="rId47" w:history="1">
        <w:r w:rsidR="00C1381D">
          <w:rPr>
            <w:rStyle w:val="Hyperlink"/>
            <w:rFonts w:ascii="Segoe UI" w:hAnsi="Segoe UI" w:cs="Segoe UI"/>
            <w:sz w:val="21"/>
            <w:szCs w:val="21"/>
          </w:rPr>
          <w:t>Tips and Tricks</w:t>
        </w:r>
      </w:hyperlink>
    </w:p>
    <w:p w14:paraId="09136067" w14:textId="77777777" w:rsidR="00C1381D" w:rsidRDefault="00747F69" w:rsidP="00C1381D">
      <w:pPr>
        <w:pStyle w:val="box-row"/>
        <w:numPr>
          <w:ilvl w:val="0"/>
          <w:numId w:val="7"/>
        </w:numPr>
        <w:shd w:val="clear" w:color="auto" w:fill="FFFFFF"/>
        <w:rPr>
          <w:rFonts w:ascii="Segoe UI" w:hAnsi="Segoe UI" w:cs="Segoe UI"/>
          <w:color w:val="1F2328"/>
          <w:sz w:val="21"/>
          <w:szCs w:val="21"/>
        </w:rPr>
      </w:pPr>
      <w:hyperlink r:id="rId48" w:history="1">
        <w:r w:rsidR="00C1381D">
          <w:rPr>
            <w:rStyle w:val="Hyperlink"/>
            <w:rFonts w:ascii="Segoe UI" w:hAnsi="Segoe UI" w:cs="Segoe UI"/>
            <w:sz w:val="21"/>
            <w:szCs w:val="21"/>
          </w:rPr>
          <w:t>Troubleshooting</w:t>
        </w:r>
      </w:hyperlink>
    </w:p>
    <w:p w14:paraId="47661494" w14:textId="77777777" w:rsidR="00C1381D" w:rsidRDefault="00C1381D" w:rsidP="00C1381D">
      <w:pPr>
        <w:pStyle w:val="Heading5"/>
        <w:shd w:val="clear" w:color="auto" w:fill="FFFFFF"/>
        <w:spacing w:before="0"/>
        <w:rPr>
          <w:rFonts w:ascii="Segoe UI" w:hAnsi="Segoe UI" w:cs="Segoe UI"/>
          <w:color w:val="1F2328"/>
          <w:sz w:val="20"/>
          <w:szCs w:val="20"/>
        </w:rPr>
      </w:pPr>
      <w:r>
        <w:rPr>
          <w:rFonts w:ascii="Segoe UI" w:hAnsi="Segoe UI" w:cs="Segoe UI"/>
          <w:color w:val="1F2328"/>
        </w:rPr>
        <w:t>Clone this wiki locally</w:t>
      </w:r>
    </w:p>
    <w:p w14:paraId="32303E58" w14:textId="5E219282" w:rsidR="00C1381D" w:rsidRDefault="00C1381D" w:rsidP="00C1381D">
      <w:pPr>
        <w:shd w:val="clear" w:color="auto" w:fill="FFFFFF"/>
        <w:rPr>
          <w:rFonts w:ascii="Segoe UI" w:hAnsi="Segoe UI" w:cs="Segoe UI"/>
          <w:color w:val="1F2328"/>
          <w:sz w:val="21"/>
          <w:szCs w:val="21"/>
        </w:rPr>
      </w:pPr>
      <w:r>
        <w:rPr>
          <w:rFonts w:ascii="Segoe UI" w:hAnsi="Segoe UI" w:cs="Segoe UI"/>
          <w:color w:val="1F2328"/>
          <w:sz w:val="21"/>
          <w:szCs w:val="21"/>
        </w:rPr>
        <w:object w:dxaOrig="225" w:dyaOrig="225" w14:anchorId="4B56F8CB">
          <v:shape id="_x0000_i1051" type="#_x0000_t75" style="width:48pt;height:18pt" o:ole="">
            <v:imagedata r:id="rId49" o:title=""/>
          </v:shape>
          <w:control r:id="rId50" w:name="DefaultOcxName11" w:shapeid="_x0000_i1051"/>
        </w:object>
      </w:r>
    </w:p>
    <w:p w14:paraId="7FD481DE"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is intended as a quick reference and showcase. For more complete info, see </w:t>
      </w:r>
      <w:hyperlink r:id="rId51" w:history="1">
        <w:r>
          <w:rPr>
            <w:rStyle w:val="Hyperlink"/>
            <w:rFonts w:ascii="Segoe UI" w:hAnsi="Segoe UI" w:cs="Segoe UI"/>
          </w:rPr>
          <w:t>John Gruber's original spec</w:t>
        </w:r>
      </w:hyperlink>
      <w:r>
        <w:rPr>
          <w:rFonts w:ascii="Segoe UI" w:hAnsi="Segoe UI" w:cs="Segoe UI"/>
          <w:color w:val="1F2328"/>
        </w:rPr>
        <w:t> and the </w:t>
      </w:r>
      <w:proofErr w:type="spellStart"/>
      <w:r>
        <w:rPr>
          <w:rFonts w:ascii="Segoe UI" w:hAnsi="Segoe UI" w:cs="Segoe UI"/>
          <w:color w:val="1F2328"/>
        </w:rPr>
        <w:fldChar w:fldCharType="begin"/>
      </w:r>
      <w:r>
        <w:rPr>
          <w:rFonts w:ascii="Segoe UI" w:hAnsi="Segoe UI" w:cs="Segoe UI"/>
          <w:color w:val="1F2328"/>
        </w:rPr>
        <w:instrText>HYPERLINK "http://github.github.com/github-flavored-markdown/"</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Github-flavored</w:t>
      </w:r>
      <w:proofErr w:type="spellEnd"/>
      <w:r>
        <w:rPr>
          <w:rStyle w:val="Hyperlink"/>
          <w:rFonts w:ascii="Segoe UI" w:hAnsi="Segoe UI" w:cs="Segoe UI"/>
        </w:rPr>
        <w:t xml:space="preserve"> Markdown info page</w:t>
      </w:r>
      <w:r>
        <w:rPr>
          <w:rFonts w:ascii="Segoe UI" w:hAnsi="Segoe UI" w:cs="Segoe UI"/>
          <w:color w:val="1F2328"/>
        </w:rPr>
        <w:fldChar w:fldCharType="end"/>
      </w:r>
      <w:r>
        <w:rPr>
          <w:rFonts w:ascii="Segoe UI" w:hAnsi="Segoe UI" w:cs="Segoe UI"/>
          <w:color w:val="1F2328"/>
        </w:rPr>
        <w:t>.</w:t>
      </w:r>
    </w:p>
    <w:p w14:paraId="168721EE"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Note that there is also a </w:t>
      </w:r>
      <w:proofErr w:type="spellStart"/>
      <w:r>
        <w:rPr>
          <w:rFonts w:ascii="Segoe UI" w:hAnsi="Segoe UI" w:cs="Segoe UI"/>
          <w:color w:val="1F2328"/>
        </w:rPr>
        <w:fldChar w:fldCharType="begin"/>
      </w:r>
      <w:r>
        <w:rPr>
          <w:rFonts w:ascii="Segoe UI" w:hAnsi="Segoe UI" w:cs="Segoe UI"/>
          <w:color w:val="1F2328"/>
        </w:rPr>
        <w:instrText>HYPERLINK "https://github.com/adam-p/markdown-here/wiki/Markdown-Here-Cheatsheet"</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Cheatsheet</w:t>
      </w:r>
      <w:proofErr w:type="spellEnd"/>
      <w:r>
        <w:rPr>
          <w:rStyle w:val="Hyperlink"/>
          <w:rFonts w:ascii="Segoe UI" w:hAnsi="Segoe UI" w:cs="Segoe UI"/>
        </w:rPr>
        <w:t xml:space="preserve"> specific to Markdown Here</w:t>
      </w:r>
      <w:r>
        <w:rPr>
          <w:rFonts w:ascii="Segoe UI" w:hAnsi="Segoe UI" w:cs="Segoe UI"/>
          <w:color w:val="1F2328"/>
        </w:rPr>
        <w:fldChar w:fldCharType="end"/>
      </w:r>
      <w:r>
        <w:rPr>
          <w:rFonts w:ascii="Segoe UI" w:hAnsi="Segoe UI" w:cs="Segoe UI"/>
          <w:color w:val="1F2328"/>
        </w:rPr>
        <w:t> if that's what you're looking for. You can also check out </w:t>
      </w:r>
      <w:hyperlink r:id="rId52" w:history="1">
        <w:r>
          <w:rPr>
            <w:rStyle w:val="Hyperlink"/>
            <w:rFonts w:ascii="Segoe UI" w:hAnsi="Segoe UI" w:cs="Segoe UI"/>
          </w:rPr>
          <w:t>more Markdown tools</w:t>
        </w:r>
      </w:hyperlink>
      <w:r>
        <w:rPr>
          <w:rFonts w:ascii="Segoe UI" w:hAnsi="Segoe UI" w:cs="Segoe UI"/>
          <w:color w:val="1F2328"/>
        </w:rPr>
        <w:t>.</w:t>
      </w:r>
    </w:p>
    <w:p w14:paraId="592D59BD" w14:textId="77777777" w:rsidR="00C1381D" w:rsidRDefault="00C1381D" w:rsidP="00C1381D">
      <w:pPr>
        <w:pStyle w:val="Heading5"/>
        <w:shd w:val="clear" w:color="auto" w:fill="FFFFFF"/>
        <w:spacing w:before="360" w:after="240"/>
        <w:rPr>
          <w:rFonts w:ascii="Segoe UI" w:hAnsi="Segoe UI" w:cs="Segoe UI"/>
          <w:color w:val="1F2328"/>
          <w:sz w:val="21"/>
          <w:szCs w:val="21"/>
        </w:rPr>
      </w:pPr>
      <w:r>
        <w:rPr>
          <w:rFonts w:ascii="Segoe UI" w:hAnsi="Segoe UI" w:cs="Segoe UI"/>
          <w:color w:val="1F2328"/>
          <w:sz w:val="21"/>
          <w:szCs w:val="21"/>
        </w:rPr>
        <w:t>Table of Contents</w:t>
      </w:r>
    </w:p>
    <w:p w14:paraId="3BD87CEE" w14:textId="77777777" w:rsidR="00C1381D" w:rsidRDefault="00747F69" w:rsidP="00C1381D">
      <w:pPr>
        <w:pStyle w:val="NormalWeb"/>
        <w:shd w:val="clear" w:color="auto" w:fill="FFFFFF"/>
        <w:spacing w:before="0" w:beforeAutospacing="0" w:after="240" w:afterAutospacing="0"/>
        <w:rPr>
          <w:rFonts w:ascii="Segoe UI" w:hAnsi="Segoe UI" w:cs="Segoe UI"/>
          <w:color w:val="1F2328"/>
        </w:rPr>
      </w:pPr>
      <w:hyperlink r:id="rId53" w:anchor="headers" w:history="1">
        <w:r w:rsidR="00C1381D">
          <w:rPr>
            <w:rStyle w:val="Hyperlink"/>
            <w:rFonts w:ascii="Segoe UI" w:hAnsi="Segoe UI" w:cs="Segoe UI"/>
          </w:rPr>
          <w:t>Headers</w:t>
        </w:r>
      </w:hyperlink>
      <w:r w:rsidR="00C1381D">
        <w:rPr>
          <w:rFonts w:ascii="Segoe UI" w:hAnsi="Segoe UI" w:cs="Segoe UI"/>
          <w:color w:val="1F2328"/>
        </w:rPr>
        <w:br/>
      </w:r>
      <w:hyperlink r:id="rId54" w:anchor="emphasis" w:history="1">
        <w:r w:rsidR="00C1381D">
          <w:rPr>
            <w:rStyle w:val="Hyperlink"/>
            <w:rFonts w:ascii="Segoe UI" w:hAnsi="Segoe UI" w:cs="Segoe UI"/>
          </w:rPr>
          <w:t>Emphasis</w:t>
        </w:r>
      </w:hyperlink>
      <w:r w:rsidR="00C1381D">
        <w:rPr>
          <w:rFonts w:ascii="Segoe UI" w:hAnsi="Segoe UI" w:cs="Segoe UI"/>
          <w:color w:val="1F2328"/>
        </w:rPr>
        <w:br/>
      </w:r>
      <w:hyperlink r:id="rId55" w:anchor="lists" w:history="1">
        <w:r w:rsidR="00C1381D">
          <w:rPr>
            <w:rStyle w:val="Hyperlink"/>
            <w:rFonts w:ascii="Segoe UI" w:hAnsi="Segoe UI" w:cs="Segoe UI"/>
          </w:rPr>
          <w:t>Lists</w:t>
        </w:r>
      </w:hyperlink>
      <w:r w:rsidR="00C1381D">
        <w:rPr>
          <w:rFonts w:ascii="Segoe UI" w:hAnsi="Segoe UI" w:cs="Segoe UI"/>
          <w:color w:val="1F2328"/>
        </w:rPr>
        <w:br/>
      </w:r>
      <w:hyperlink r:id="rId56" w:anchor="links" w:history="1">
        <w:r w:rsidR="00C1381D">
          <w:rPr>
            <w:rStyle w:val="Hyperlink"/>
            <w:rFonts w:ascii="Segoe UI" w:hAnsi="Segoe UI" w:cs="Segoe UI"/>
          </w:rPr>
          <w:t>Links</w:t>
        </w:r>
      </w:hyperlink>
      <w:r w:rsidR="00C1381D">
        <w:rPr>
          <w:rFonts w:ascii="Segoe UI" w:hAnsi="Segoe UI" w:cs="Segoe UI"/>
          <w:color w:val="1F2328"/>
        </w:rPr>
        <w:br/>
      </w:r>
      <w:hyperlink r:id="rId57" w:anchor="images" w:history="1">
        <w:r w:rsidR="00C1381D">
          <w:rPr>
            <w:rStyle w:val="Hyperlink"/>
            <w:rFonts w:ascii="Segoe UI" w:hAnsi="Segoe UI" w:cs="Segoe UI"/>
          </w:rPr>
          <w:t>Images</w:t>
        </w:r>
      </w:hyperlink>
      <w:r w:rsidR="00C1381D">
        <w:rPr>
          <w:rFonts w:ascii="Segoe UI" w:hAnsi="Segoe UI" w:cs="Segoe UI"/>
          <w:color w:val="1F2328"/>
        </w:rPr>
        <w:br/>
      </w:r>
      <w:hyperlink r:id="rId58" w:anchor="code" w:history="1">
        <w:r w:rsidR="00C1381D">
          <w:rPr>
            <w:rStyle w:val="Hyperlink"/>
            <w:rFonts w:ascii="Segoe UI" w:hAnsi="Segoe UI" w:cs="Segoe UI"/>
          </w:rPr>
          <w:t>Code and Syntax Highlighting</w:t>
        </w:r>
      </w:hyperlink>
      <w:r w:rsidR="00C1381D">
        <w:rPr>
          <w:rFonts w:ascii="Segoe UI" w:hAnsi="Segoe UI" w:cs="Segoe UI"/>
          <w:color w:val="1F2328"/>
        </w:rPr>
        <w:br/>
      </w:r>
      <w:hyperlink r:id="rId59" w:anchor="footnotes" w:history="1">
        <w:r w:rsidR="00C1381D">
          <w:rPr>
            <w:rStyle w:val="Hyperlink"/>
            <w:rFonts w:ascii="Segoe UI" w:hAnsi="Segoe UI" w:cs="Segoe UI"/>
          </w:rPr>
          <w:t>Footnotes</w:t>
        </w:r>
      </w:hyperlink>
      <w:r w:rsidR="00C1381D">
        <w:rPr>
          <w:rFonts w:ascii="Segoe UI" w:hAnsi="Segoe UI" w:cs="Segoe UI"/>
          <w:color w:val="1F2328"/>
        </w:rPr>
        <w:br/>
      </w:r>
      <w:hyperlink r:id="rId60" w:anchor="tables" w:history="1">
        <w:r w:rsidR="00C1381D">
          <w:rPr>
            <w:rStyle w:val="Hyperlink"/>
            <w:rFonts w:ascii="Segoe UI" w:hAnsi="Segoe UI" w:cs="Segoe UI"/>
          </w:rPr>
          <w:t>Tables</w:t>
        </w:r>
      </w:hyperlink>
      <w:r w:rsidR="00C1381D">
        <w:rPr>
          <w:rFonts w:ascii="Segoe UI" w:hAnsi="Segoe UI" w:cs="Segoe UI"/>
          <w:color w:val="1F2328"/>
        </w:rPr>
        <w:br/>
      </w:r>
      <w:hyperlink r:id="rId61" w:anchor="blockquotes" w:history="1">
        <w:r w:rsidR="00C1381D">
          <w:rPr>
            <w:rStyle w:val="Hyperlink"/>
            <w:rFonts w:ascii="Segoe UI" w:hAnsi="Segoe UI" w:cs="Segoe UI"/>
          </w:rPr>
          <w:t>Blockquotes</w:t>
        </w:r>
      </w:hyperlink>
      <w:r w:rsidR="00C1381D">
        <w:rPr>
          <w:rFonts w:ascii="Segoe UI" w:hAnsi="Segoe UI" w:cs="Segoe UI"/>
          <w:color w:val="1F2328"/>
        </w:rPr>
        <w:br/>
      </w:r>
      <w:hyperlink r:id="rId62" w:anchor="html" w:history="1">
        <w:r w:rsidR="00C1381D">
          <w:rPr>
            <w:rStyle w:val="Hyperlink"/>
            <w:rFonts w:ascii="Segoe UI" w:hAnsi="Segoe UI" w:cs="Segoe UI"/>
          </w:rPr>
          <w:t>Inline HTML</w:t>
        </w:r>
      </w:hyperlink>
      <w:r w:rsidR="00C1381D">
        <w:rPr>
          <w:rFonts w:ascii="Segoe UI" w:hAnsi="Segoe UI" w:cs="Segoe UI"/>
          <w:color w:val="1F2328"/>
        </w:rPr>
        <w:br/>
      </w:r>
      <w:hyperlink r:id="rId63" w:anchor="hr" w:history="1">
        <w:r w:rsidR="00C1381D">
          <w:rPr>
            <w:rStyle w:val="Hyperlink"/>
            <w:rFonts w:ascii="Segoe UI" w:hAnsi="Segoe UI" w:cs="Segoe UI"/>
          </w:rPr>
          <w:t>Horizontal Rule</w:t>
        </w:r>
      </w:hyperlink>
      <w:r w:rsidR="00C1381D">
        <w:rPr>
          <w:rFonts w:ascii="Segoe UI" w:hAnsi="Segoe UI" w:cs="Segoe UI"/>
          <w:color w:val="1F2328"/>
        </w:rPr>
        <w:br/>
      </w:r>
      <w:hyperlink r:id="rId64" w:anchor="lines" w:history="1">
        <w:r w:rsidR="00C1381D">
          <w:rPr>
            <w:rStyle w:val="Hyperlink"/>
            <w:rFonts w:ascii="Segoe UI" w:hAnsi="Segoe UI" w:cs="Segoe UI"/>
          </w:rPr>
          <w:t>Line Breaks</w:t>
        </w:r>
      </w:hyperlink>
      <w:r w:rsidR="00C1381D">
        <w:rPr>
          <w:rFonts w:ascii="Segoe UI" w:hAnsi="Segoe UI" w:cs="Segoe UI"/>
          <w:color w:val="1F2328"/>
        </w:rPr>
        <w:br/>
      </w:r>
      <w:hyperlink r:id="rId65" w:anchor="videos" w:history="1">
        <w:r w:rsidR="00C1381D">
          <w:rPr>
            <w:rStyle w:val="Hyperlink"/>
            <w:rFonts w:ascii="Segoe UI" w:hAnsi="Segoe UI" w:cs="Segoe UI"/>
          </w:rPr>
          <w:t>YouTube Videos</w:t>
        </w:r>
      </w:hyperlink>
    </w:p>
    <w:p w14:paraId="7B3D850F" w14:textId="77777777" w:rsidR="00C1381D" w:rsidRDefault="00C1381D" w:rsidP="00C1381D">
      <w:pPr>
        <w:pStyle w:val="Heading2"/>
        <w:shd w:val="clear" w:color="auto" w:fill="FFFFFF"/>
        <w:spacing w:before="360" w:after="240"/>
        <w:rPr>
          <w:rFonts w:ascii="Segoe UI" w:hAnsi="Segoe UI" w:cs="Segoe UI"/>
          <w:color w:val="1F2328"/>
        </w:rPr>
      </w:pPr>
      <w:bookmarkStart w:id="0" w:name="user-content-headers"/>
      <w:bookmarkEnd w:id="0"/>
      <w:r>
        <w:rPr>
          <w:rFonts w:ascii="Segoe UI" w:hAnsi="Segoe UI" w:cs="Segoe UI"/>
          <w:color w:val="1F2328"/>
        </w:rPr>
        <w:t>Headers</w:t>
      </w:r>
    </w:p>
    <w:p w14:paraId="02267F0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H1</w:t>
      </w:r>
    </w:p>
    <w:p w14:paraId="19E4A6B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H2</w:t>
      </w:r>
    </w:p>
    <w:p w14:paraId="73DD36B0"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H3</w:t>
      </w:r>
    </w:p>
    <w:p w14:paraId="0887FE38"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H4</w:t>
      </w:r>
    </w:p>
    <w:p w14:paraId="64305C9E"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 H5</w:t>
      </w:r>
    </w:p>
    <w:p w14:paraId="2E5E1508"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H6</w:t>
      </w:r>
    </w:p>
    <w:p w14:paraId="6A59A281"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0BBC1D7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Alternatively, for H1 and H2, an underline-ish style:</w:t>
      </w:r>
    </w:p>
    <w:p w14:paraId="4AC2EF3D"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3360D9E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Alt-H1</w:t>
      </w:r>
    </w:p>
    <w:p w14:paraId="2594CF49"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58E0DEDD"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45D298B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Alt-H2</w:t>
      </w:r>
    </w:p>
    <w:p w14:paraId="3B3A0C9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3D028BDF" w14:textId="77777777" w:rsidR="00C1381D" w:rsidRDefault="00C1381D" w:rsidP="00C1381D">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H1</w:t>
      </w:r>
    </w:p>
    <w:p w14:paraId="25BCC3A1" w14:textId="77777777" w:rsidR="00C1381D" w:rsidRDefault="00C1381D" w:rsidP="00C1381D">
      <w:pPr>
        <w:pStyle w:val="Heading2"/>
        <w:shd w:val="clear" w:color="auto" w:fill="FFFFFF"/>
        <w:spacing w:before="360" w:after="240"/>
        <w:rPr>
          <w:rFonts w:ascii="Segoe UI" w:hAnsi="Segoe UI" w:cs="Segoe UI"/>
          <w:color w:val="1F2328"/>
        </w:rPr>
      </w:pPr>
      <w:r>
        <w:rPr>
          <w:rFonts w:ascii="Segoe UI" w:hAnsi="Segoe UI" w:cs="Segoe UI"/>
          <w:color w:val="1F2328"/>
        </w:rPr>
        <w:t>H2</w:t>
      </w:r>
    </w:p>
    <w:p w14:paraId="55A9B441" w14:textId="77777777" w:rsidR="00C1381D" w:rsidRDefault="00C1381D" w:rsidP="00C1381D">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H3</w:t>
      </w:r>
    </w:p>
    <w:p w14:paraId="6A75075D" w14:textId="77777777" w:rsidR="00C1381D" w:rsidRDefault="00C1381D" w:rsidP="00C1381D">
      <w:pPr>
        <w:pStyle w:val="Heading4"/>
        <w:shd w:val="clear" w:color="auto" w:fill="FFFFFF"/>
        <w:spacing w:before="360" w:after="240"/>
        <w:rPr>
          <w:rFonts w:ascii="Segoe UI" w:hAnsi="Segoe UI" w:cs="Segoe UI"/>
          <w:color w:val="1F2328"/>
          <w:sz w:val="24"/>
          <w:szCs w:val="24"/>
        </w:rPr>
      </w:pPr>
      <w:r>
        <w:rPr>
          <w:rFonts w:ascii="Segoe UI" w:hAnsi="Segoe UI" w:cs="Segoe UI"/>
          <w:color w:val="1F2328"/>
        </w:rPr>
        <w:t>H4</w:t>
      </w:r>
    </w:p>
    <w:p w14:paraId="26A86E40" w14:textId="77777777" w:rsidR="00C1381D" w:rsidRDefault="00C1381D" w:rsidP="00C1381D">
      <w:pPr>
        <w:pStyle w:val="Heading5"/>
        <w:shd w:val="clear" w:color="auto" w:fill="FFFFFF"/>
        <w:spacing w:before="360" w:after="240"/>
        <w:rPr>
          <w:rFonts w:ascii="Segoe UI" w:hAnsi="Segoe UI" w:cs="Segoe UI"/>
          <w:color w:val="1F2328"/>
          <w:sz w:val="21"/>
          <w:szCs w:val="21"/>
        </w:rPr>
      </w:pPr>
      <w:r>
        <w:rPr>
          <w:rFonts w:ascii="Segoe UI" w:hAnsi="Segoe UI" w:cs="Segoe UI"/>
          <w:color w:val="1F2328"/>
          <w:sz w:val="21"/>
          <w:szCs w:val="21"/>
        </w:rPr>
        <w:t>H5</w:t>
      </w:r>
    </w:p>
    <w:p w14:paraId="269A6392" w14:textId="77777777" w:rsidR="00C1381D" w:rsidRDefault="00C1381D" w:rsidP="00C1381D">
      <w:pPr>
        <w:pStyle w:val="Heading6"/>
        <w:shd w:val="clear" w:color="auto" w:fill="FFFFFF"/>
        <w:spacing w:before="360" w:after="240"/>
        <w:rPr>
          <w:rFonts w:ascii="Segoe UI" w:hAnsi="Segoe UI" w:cs="Segoe UI"/>
          <w:color w:val="1F2328"/>
          <w:sz w:val="20"/>
          <w:szCs w:val="20"/>
        </w:rPr>
      </w:pPr>
      <w:r>
        <w:rPr>
          <w:rFonts w:ascii="Segoe UI" w:hAnsi="Segoe UI" w:cs="Segoe UI"/>
          <w:color w:val="1F2328"/>
          <w:sz w:val="20"/>
          <w:szCs w:val="20"/>
        </w:rPr>
        <w:t>H6</w:t>
      </w:r>
    </w:p>
    <w:p w14:paraId="0BEA951C"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Alternatively, for H1 and H2, an underline-</w:t>
      </w:r>
      <w:proofErr w:type="spellStart"/>
      <w:r>
        <w:rPr>
          <w:rFonts w:ascii="Segoe UI" w:hAnsi="Segoe UI" w:cs="Segoe UI"/>
          <w:color w:val="1F2328"/>
        </w:rPr>
        <w:t>ish</w:t>
      </w:r>
      <w:proofErr w:type="spellEnd"/>
      <w:r>
        <w:rPr>
          <w:rFonts w:ascii="Segoe UI" w:hAnsi="Segoe UI" w:cs="Segoe UI"/>
          <w:color w:val="1F2328"/>
        </w:rPr>
        <w:t xml:space="preserve"> style:</w:t>
      </w:r>
    </w:p>
    <w:p w14:paraId="41670812" w14:textId="77777777" w:rsidR="00C1381D" w:rsidRDefault="00C1381D" w:rsidP="00C1381D">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Alt-H1</w:t>
      </w:r>
    </w:p>
    <w:p w14:paraId="28AD7D85" w14:textId="77777777" w:rsidR="00C1381D" w:rsidRDefault="00C1381D" w:rsidP="00C1381D">
      <w:pPr>
        <w:pStyle w:val="Heading2"/>
        <w:shd w:val="clear" w:color="auto" w:fill="FFFFFF"/>
        <w:spacing w:before="360" w:after="240"/>
        <w:rPr>
          <w:rFonts w:ascii="Segoe UI" w:hAnsi="Segoe UI" w:cs="Segoe UI"/>
          <w:color w:val="1F2328"/>
        </w:rPr>
      </w:pPr>
      <w:r>
        <w:rPr>
          <w:rFonts w:ascii="Segoe UI" w:hAnsi="Segoe UI" w:cs="Segoe UI"/>
          <w:color w:val="1F2328"/>
        </w:rPr>
        <w:t>Alt-H2</w:t>
      </w:r>
    </w:p>
    <w:p w14:paraId="22B52F22" w14:textId="77777777" w:rsidR="00C1381D" w:rsidRDefault="00C1381D" w:rsidP="00C1381D">
      <w:pPr>
        <w:pStyle w:val="Heading2"/>
        <w:shd w:val="clear" w:color="auto" w:fill="FFFFFF"/>
        <w:spacing w:before="360" w:after="240"/>
        <w:rPr>
          <w:rFonts w:ascii="Segoe UI" w:hAnsi="Segoe UI" w:cs="Segoe UI"/>
          <w:color w:val="1F2328"/>
        </w:rPr>
      </w:pPr>
      <w:bookmarkStart w:id="1" w:name="user-content-emphasis"/>
      <w:bookmarkEnd w:id="1"/>
      <w:r>
        <w:rPr>
          <w:rFonts w:ascii="Segoe UI" w:hAnsi="Segoe UI" w:cs="Segoe UI"/>
          <w:color w:val="1F2328"/>
        </w:rPr>
        <w:t>Emphasis</w:t>
      </w:r>
    </w:p>
    <w:p w14:paraId="1BDE00B3"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Emphasis, aka italics, with *asterisks* or _underscores_.</w:t>
      </w:r>
    </w:p>
    <w:p w14:paraId="2ECD823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1D09FBE9"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Strong emphasis, aka bold, with **asterisks** or __underscores__.</w:t>
      </w:r>
    </w:p>
    <w:p w14:paraId="2311D165"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7D9AC88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Combined emphasis with **asterisks and _underscores_**.</w:t>
      </w:r>
    </w:p>
    <w:p w14:paraId="360D10F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2E5150E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Strikethrough uses two tildes. ~~Scratch this.~~</w:t>
      </w:r>
    </w:p>
    <w:p w14:paraId="0099F1C9"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Emphasis, aka italics, with </w:t>
      </w:r>
      <w:r>
        <w:rPr>
          <w:rStyle w:val="Emphasis"/>
          <w:rFonts w:ascii="Segoe UI" w:hAnsi="Segoe UI" w:cs="Segoe UI"/>
          <w:color w:val="1F2328"/>
        </w:rPr>
        <w:t>asterisks</w:t>
      </w:r>
      <w:r>
        <w:rPr>
          <w:rFonts w:ascii="Segoe UI" w:hAnsi="Segoe UI" w:cs="Segoe UI"/>
          <w:color w:val="1F2328"/>
        </w:rPr>
        <w:t> or </w:t>
      </w:r>
      <w:r>
        <w:rPr>
          <w:rStyle w:val="Emphasis"/>
          <w:rFonts w:ascii="Segoe UI" w:hAnsi="Segoe UI" w:cs="Segoe UI"/>
          <w:color w:val="1F2328"/>
        </w:rPr>
        <w:t>underscores</w:t>
      </w:r>
      <w:r>
        <w:rPr>
          <w:rFonts w:ascii="Segoe UI" w:hAnsi="Segoe UI" w:cs="Segoe UI"/>
          <w:color w:val="1F2328"/>
        </w:rPr>
        <w:t>.</w:t>
      </w:r>
    </w:p>
    <w:p w14:paraId="2CDD5827"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Strong emphasis, aka bold, with </w:t>
      </w:r>
      <w:r>
        <w:rPr>
          <w:rStyle w:val="Strong"/>
          <w:rFonts w:ascii="Segoe UI" w:hAnsi="Segoe UI" w:cs="Segoe UI"/>
          <w:color w:val="1F2328"/>
        </w:rPr>
        <w:t>asterisks</w:t>
      </w:r>
      <w:r>
        <w:rPr>
          <w:rFonts w:ascii="Segoe UI" w:hAnsi="Segoe UI" w:cs="Segoe UI"/>
          <w:color w:val="1F2328"/>
        </w:rPr>
        <w:t> or </w:t>
      </w:r>
      <w:r>
        <w:rPr>
          <w:rStyle w:val="Strong"/>
          <w:rFonts w:ascii="Segoe UI" w:hAnsi="Segoe UI" w:cs="Segoe UI"/>
          <w:color w:val="1F2328"/>
        </w:rPr>
        <w:t>underscores</w:t>
      </w:r>
      <w:r>
        <w:rPr>
          <w:rFonts w:ascii="Segoe UI" w:hAnsi="Segoe UI" w:cs="Segoe UI"/>
          <w:color w:val="1F2328"/>
        </w:rPr>
        <w:t>.</w:t>
      </w:r>
    </w:p>
    <w:p w14:paraId="428BA97C"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Combined emphasis with </w:t>
      </w:r>
      <w:r>
        <w:rPr>
          <w:rStyle w:val="Strong"/>
          <w:rFonts w:ascii="Segoe UI" w:hAnsi="Segoe UI" w:cs="Segoe UI"/>
          <w:color w:val="1F2328"/>
        </w:rPr>
        <w:t>asterisks and </w:t>
      </w:r>
      <w:r>
        <w:rPr>
          <w:rStyle w:val="Emphasis"/>
          <w:rFonts w:ascii="Segoe UI" w:hAnsi="Segoe UI" w:cs="Segoe UI"/>
          <w:b/>
          <w:bCs/>
          <w:color w:val="1F2328"/>
        </w:rPr>
        <w:t>underscores</w:t>
      </w:r>
      <w:r>
        <w:rPr>
          <w:rFonts w:ascii="Segoe UI" w:hAnsi="Segoe UI" w:cs="Segoe UI"/>
          <w:color w:val="1F2328"/>
        </w:rPr>
        <w:t>.</w:t>
      </w:r>
    </w:p>
    <w:p w14:paraId="02F1CCCF"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Strikethrough uses two tildes. </w:t>
      </w:r>
      <w:del w:id="2" w:author="Unknown">
        <w:r>
          <w:rPr>
            <w:rFonts w:ascii="Segoe UI" w:hAnsi="Segoe UI" w:cs="Segoe UI"/>
            <w:color w:val="1F2328"/>
          </w:rPr>
          <w:delText>Scratch this.</w:delText>
        </w:r>
      </w:del>
    </w:p>
    <w:p w14:paraId="114AD966" w14:textId="77777777" w:rsidR="00C1381D" w:rsidRDefault="00C1381D" w:rsidP="00C1381D">
      <w:pPr>
        <w:pStyle w:val="Heading2"/>
        <w:shd w:val="clear" w:color="auto" w:fill="FFFFFF"/>
        <w:spacing w:before="360" w:after="240"/>
        <w:rPr>
          <w:rFonts w:ascii="Segoe UI" w:hAnsi="Segoe UI" w:cs="Segoe UI"/>
          <w:color w:val="1F2328"/>
        </w:rPr>
      </w:pPr>
      <w:bookmarkStart w:id="3" w:name="user-content-lists"/>
      <w:bookmarkEnd w:id="3"/>
      <w:r>
        <w:rPr>
          <w:rFonts w:ascii="Segoe UI" w:hAnsi="Segoe UI" w:cs="Segoe UI"/>
          <w:color w:val="1F2328"/>
        </w:rPr>
        <w:lastRenderedPageBreak/>
        <w:t>Lists</w:t>
      </w:r>
    </w:p>
    <w:p w14:paraId="7F82DA5F"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this example, leading and trailing spaces are shown with </w:t>
      </w:r>
      <w:proofErr w:type="spellStart"/>
      <w:r>
        <w:rPr>
          <w:rFonts w:ascii="Segoe UI" w:hAnsi="Segoe UI" w:cs="Segoe UI"/>
          <w:color w:val="1F2328"/>
        </w:rPr>
        <w:t>with</w:t>
      </w:r>
      <w:proofErr w:type="spellEnd"/>
      <w:r>
        <w:rPr>
          <w:rFonts w:ascii="Segoe UI" w:hAnsi="Segoe UI" w:cs="Segoe UI"/>
          <w:color w:val="1F2328"/>
        </w:rPr>
        <w:t xml:space="preserve"> dots: </w:t>
      </w:r>
      <w:r>
        <w:rPr>
          <w:rFonts w:ascii="Cambria Math" w:hAnsi="Cambria Math" w:cs="Cambria Math"/>
          <w:color w:val="1F2328"/>
        </w:rPr>
        <w:t>⋅</w:t>
      </w:r>
      <w:r>
        <w:rPr>
          <w:rFonts w:ascii="Segoe UI" w:hAnsi="Segoe UI" w:cs="Segoe UI"/>
          <w:color w:val="1F2328"/>
        </w:rPr>
        <w:t>)</w:t>
      </w:r>
    </w:p>
    <w:p w14:paraId="5A0067D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1. First ordered list item</w:t>
      </w:r>
    </w:p>
    <w:p w14:paraId="5C9BC020"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2. Another item</w:t>
      </w:r>
    </w:p>
    <w:p w14:paraId="5E26677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ambria Math" w:hAnsi="Cambria Math" w:cs="Cambria Math"/>
          <w:color w:val="1F2328"/>
          <w:bdr w:val="none" w:sz="0" w:space="0" w:color="auto" w:frame="1"/>
        </w:rPr>
        <w:t>⋅⋅</w:t>
      </w:r>
      <w:r>
        <w:rPr>
          <w:rStyle w:val="HTMLCode"/>
          <w:rFonts w:ascii="Consolas" w:hAnsi="Consolas"/>
          <w:color w:val="1F2328"/>
          <w:bdr w:val="none" w:sz="0" w:space="0" w:color="auto" w:frame="1"/>
        </w:rPr>
        <w:t xml:space="preserve">* Unordered sub-list. </w:t>
      </w:r>
    </w:p>
    <w:p w14:paraId="025CF46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1. Actual numbers don't matter, just that it's a number</w:t>
      </w:r>
    </w:p>
    <w:p w14:paraId="43193D5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ambria Math" w:hAnsi="Cambria Math" w:cs="Cambria Math"/>
          <w:color w:val="1F2328"/>
          <w:bdr w:val="none" w:sz="0" w:space="0" w:color="auto" w:frame="1"/>
        </w:rPr>
        <w:t>⋅⋅</w:t>
      </w:r>
      <w:r>
        <w:rPr>
          <w:rStyle w:val="HTMLCode"/>
          <w:rFonts w:ascii="Consolas" w:hAnsi="Consolas"/>
          <w:color w:val="1F2328"/>
          <w:bdr w:val="none" w:sz="0" w:space="0" w:color="auto" w:frame="1"/>
        </w:rPr>
        <w:t>1. Ordered sub-list</w:t>
      </w:r>
    </w:p>
    <w:p w14:paraId="3A53A467"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4. And another item.</w:t>
      </w:r>
    </w:p>
    <w:p w14:paraId="35D6D3D1"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0D88CEF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ambria Math" w:hAnsi="Cambria Math" w:cs="Cambria Math"/>
          <w:color w:val="1F2328"/>
          <w:bdr w:val="none" w:sz="0" w:space="0" w:color="auto" w:frame="1"/>
        </w:rPr>
        <w:t>⋅⋅⋅</w:t>
      </w:r>
      <w:r>
        <w:rPr>
          <w:rStyle w:val="HTMLCode"/>
          <w:rFonts w:ascii="Consolas" w:hAnsi="Consolas"/>
          <w:color w:val="1F2328"/>
          <w:bdr w:val="none" w:sz="0" w:space="0" w:color="auto" w:frame="1"/>
        </w:rPr>
        <w:t>You can have properly indented paragraphs within list items. Notice the blank line above, and the leading spaces (at least one, but we'll use three here to also align the raw Markdown).</w:t>
      </w:r>
    </w:p>
    <w:p w14:paraId="5477E178"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1611A458"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ambria Math" w:hAnsi="Cambria Math" w:cs="Cambria Math"/>
          <w:color w:val="1F2328"/>
          <w:bdr w:val="none" w:sz="0" w:space="0" w:color="auto" w:frame="1"/>
        </w:rPr>
        <w:t>⋅⋅⋅</w:t>
      </w:r>
      <w:r>
        <w:rPr>
          <w:rStyle w:val="HTMLCode"/>
          <w:rFonts w:ascii="Consolas" w:hAnsi="Consolas"/>
          <w:color w:val="1F2328"/>
          <w:bdr w:val="none" w:sz="0" w:space="0" w:color="auto" w:frame="1"/>
        </w:rPr>
        <w:t>To have a line break without a paragraph, you will need to use two trailing spaces.</w:t>
      </w:r>
      <w:r>
        <w:rPr>
          <w:rStyle w:val="HTMLCode"/>
          <w:rFonts w:ascii="Cambria Math" w:hAnsi="Cambria Math" w:cs="Cambria Math"/>
          <w:color w:val="1F2328"/>
          <w:bdr w:val="none" w:sz="0" w:space="0" w:color="auto" w:frame="1"/>
        </w:rPr>
        <w:t>⋅⋅</w:t>
      </w:r>
    </w:p>
    <w:p w14:paraId="3DDA7F1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ambria Math" w:hAnsi="Cambria Math" w:cs="Cambria Math"/>
          <w:color w:val="1F2328"/>
          <w:bdr w:val="none" w:sz="0" w:space="0" w:color="auto" w:frame="1"/>
        </w:rPr>
        <w:t>⋅⋅⋅</w:t>
      </w:r>
      <w:r>
        <w:rPr>
          <w:rStyle w:val="HTMLCode"/>
          <w:rFonts w:ascii="Consolas" w:hAnsi="Consolas"/>
          <w:color w:val="1F2328"/>
          <w:bdr w:val="none" w:sz="0" w:space="0" w:color="auto" w:frame="1"/>
        </w:rPr>
        <w:t>Note that this line is separate, but within the same paragraph.</w:t>
      </w:r>
      <w:r>
        <w:rPr>
          <w:rStyle w:val="HTMLCode"/>
          <w:rFonts w:ascii="Cambria Math" w:hAnsi="Cambria Math" w:cs="Cambria Math"/>
          <w:color w:val="1F2328"/>
          <w:bdr w:val="none" w:sz="0" w:space="0" w:color="auto" w:frame="1"/>
        </w:rPr>
        <w:t>⋅⋅</w:t>
      </w:r>
    </w:p>
    <w:p w14:paraId="024A54E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ambria Math" w:hAnsi="Cambria Math" w:cs="Cambria Math"/>
          <w:color w:val="1F2328"/>
          <w:bdr w:val="none" w:sz="0" w:space="0" w:color="auto" w:frame="1"/>
        </w:rPr>
        <w:t>⋅⋅⋅</w:t>
      </w:r>
      <w:r>
        <w:rPr>
          <w:rStyle w:val="HTMLCode"/>
          <w:rFonts w:ascii="Consolas" w:hAnsi="Consolas"/>
          <w:color w:val="1F2328"/>
          <w:bdr w:val="none" w:sz="0" w:space="0" w:color="auto" w:frame="1"/>
        </w:rPr>
        <w:t>(This is contrary to the typical GFM line break behaviour, where trailing spaces are not required.)</w:t>
      </w:r>
    </w:p>
    <w:p w14:paraId="78A7B03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54209583"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Unordered list can use asterisks</w:t>
      </w:r>
    </w:p>
    <w:p w14:paraId="0114977D"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Or minuses</w:t>
      </w:r>
    </w:p>
    <w:p w14:paraId="0E04422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Or pluses</w:t>
      </w:r>
    </w:p>
    <w:p w14:paraId="546B4875" w14:textId="77777777" w:rsidR="00C1381D" w:rsidRDefault="00C1381D" w:rsidP="00C1381D">
      <w:pPr>
        <w:numPr>
          <w:ilvl w:val="0"/>
          <w:numId w:val="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First ordered list item</w:t>
      </w:r>
    </w:p>
    <w:p w14:paraId="32C797DE" w14:textId="77777777" w:rsidR="00C1381D" w:rsidRDefault="00C1381D" w:rsidP="00C1381D">
      <w:pPr>
        <w:numPr>
          <w:ilvl w:val="0"/>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Another item</w:t>
      </w:r>
    </w:p>
    <w:p w14:paraId="2E19FC43" w14:textId="77777777" w:rsidR="00C1381D" w:rsidRDefault="00C1381D" w:rsidP="00C1381D">
      <w:pPr>
        <w:numPr>
          <w:ilvl w:val="0"/>
          <w:numId w:val="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Unordered sub-list.</w:t>
      </w:r>
    </w:p>
    <w:p w14:paraId="35EF5D4C" w14:textId="77777777" w:rsidR="00C1381D" w:rsidRDefault="00C1381D" w:rsidP="00C1381D">
      <w:pPr>
        <w:pStyle w:val="NormalWeb"/>
        <w:numPr>
          <w:ilvl w:val="0"/>
          <w:numId w:val="1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Actual numbers don't matter, just that it's a number</w:t>
      </w:r>
    </w:p>
    <w:p w14:paraId="3ADB06F9" w14:textId="77777777" w:rsidR="00C1381D" w:rsidRDefault="00C1381D" w:rsidP="00C1381D">
      <w:pPr>
        <w:pStyle w:val="NormalWeb"/>
        <w:numPr>
          <w:ilvl w:val="0"/>
          <w:numId w:val="1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Ordered sub-list</w:t>
      </w:r>
    </w:p>
    <w:p w14:paraId="7FA75A8A" w14:textId="77777777" w:rsidR="00C1381D" w:rsidRDefault="00C1381D" w:rsidP="00C1381D">
      <w:pPr>
        <w:pStyle w:val="NormalWeb"/>
        <w:numPr>
          <w:ilvl w:val="0"/>
          <w:numId w:val="1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And another item.</w:t>
      </w:r>
    </w:p>
    <w:p w14:paraId="52496967" w14:textId="77777777" w:rsidR="00C1381D" w:rsidRDefault="00C1381D" w:rsidP="00C1381D">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You can have properly indented paragraphs within list items. Notice the blank line above, and the leading spaces (at least one, but we'll use three here to also align the raw Markdown).</w:t>
      </w:r>
    </w:p>
    <w:p w14:paraId="655D6543" w14:textId="77777777" w:rsidR="00C1381D" w:rsidRDefault="00C1381D" w:rsidP="00C1381D">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To have a line break without a paragraph, you will need to use two trailing spaces.</w:t>
      </w:r>
      <w:r>
        <w:rPr>
          <w:rFonts w:ascii="Segoe UI" w:hAnsi="Segoe UI" w:cs="Segoe UI"/>
          <w:color w:val="1F2328"/>
        </w:rPr>
        <w:br/>
        <w:t>Note that this line is separate, but within the same paragraph.</w:t>
      </w:r>
      <w:r>
        <w:rPr>
          <w:rFonts w:ascii="Segoe UI" w:hAnsi="Segoe UI" w:cs="Segoe UI"/>
          <w:color w:val="1F2328"/>
        </w:rPr>
        <w:br/>
        <w:t>(This is contrary to the typical GFM line break behaviour, where trailing spaces are not required.)</w:t>
      </w:r>
    </w:p>
    <w:p w14:paraId="4B02BB2B" w14:textId="77777777" w:rsidR="00C1381D" w:rsidRDefault="00C1381D" w:rsidP="00C1381D">
      <w:pPr>
        <w:numPr>
          <w:ilvl w:val="0"/>
          <w:numId w:val="1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Unordered list can use asterisks</w:t>
      </w:r>
    </w:p>
    <w:p w14:paraId="42D335D1" w14:textId="77777777" w:rsidR="00C1381D" w:rsidRDefault="00C1381D" w:rsidP="00C1381D">
      <w:pPr>
        <w:numPr>
          <w:ilvl w:val="0"/>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Or minuses</w:t>
      </w:r>
    </w:p>
    <w:p w14:paraId="3BC45A8F" w14:textId="77777777" w:rsidR="00C1381D" w:rsidRDefault="00C1381D" w:rsidP="00C1381D">
      <w:pPr>
        <w:numPr>
          <w:ilvl w:val="0"/>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Or pluses</w:t>
      </w:r>
    </w:p>
    <w:p w14:paraId="76D2EC4C" w14:textId="77777777" w:rsidR="00C1381D" w:rsidRDefault="00C1381D" w:rsidP="00C1381D">
      <w:pPr>
        <w:pStyle w:val="Heading2"/>
        <w:shd w:val="clear" w:color="auto" w:fill="FFFFFF"/>
        <w:spacing w:before="360" w:after="240"/>
        <w:rPr>
          <w:rFonts w:ascii="Segoe UI" w:hAnsi="Segoe UI" w:cs="Segoe UI"/>
          <w:color w:val="1F2328"/>
        </w:rPr>
      </w:pPr>
      <w:bookmarkStart w:id="4" w:name="user-content-links"/>
      <w:bookmarkEnd w:id="4"/>
      <w:r>
        <w:rPr>
          <w:rFonts w:ascii="Segoe UI" w:hAnsi="Segoe UI" w:cs="Segoe UI"/>
          <w:color w:val="1F2328"/>
        </w:rPr>
        <w:lastRenderedPageBreak/>
        <w:t>Links</w:t>
      </w:r>
    </w:p>
    <w:p w14:paraId="14C02356"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 are two ways to create links.</w:t>
      </w:r>
    </w:p>
    <w:p w14:paraId="2A185A4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[I'm an inline-style link](https://www.google.com)</w:t>
      </w:r>
    </w:p>
    <w:p w14:paraId="034D47C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46C7E7F9"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[I'm an inline-style link with title](https://www.google.com "Google's Homepage")</w:t>
      </w:r>
    </w:p>
    <w:p w14:paraId="7E1B224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71FE36E8"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[I'm a reference-style link][Arbitrary case-insensitive reference text]</w:t>
      </w:r>
    </w:p>
    <w:p w14:paraId="408D6914"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0C04F56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[I'm a relative reference to a repository file](../blob/master/LICENSE)</w:t>
      </w:r>
    </w:p>
    <w:p w14:paraId="3547B27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1A9703C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[You can use numbers for reference-style link definitions][1]</w:t>
      </w:r>
    </w:p>
    <w:p w14:paraId="2E77F29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4AA308F0"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Or leave it empty and use the [link text itself].</w:t>
      </w:r>
    </w:p>
    <w:p w14:paraId="6B9AB6D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2965B6F8"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URLs and URLs in angle brackets will automatically get turned into links. </w:t>
      </w:r>
    </w:p>
    <w:p w14:paraId="3E28FF9E"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http://www.example.com or &lt;http://www.example.com&gt; and sometimes </w:t>
      </w:r>
    </w:p>
    <w:p w14:paraId="45E31AB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example.com (but not on Github, for example).</w:t>
      </w:r>
    </w:p>
    <w:p w14:paraId="3485329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74F3206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Some text to show that the reference links can follow later.</w:t>
      </w:r>
    </w:p>
    <w:p w14:paraId="2E2EDCD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56DA3031"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[arbitrary case-insensitive reference text]: https://www.mozilla.org</w:t>
      </w:r>
    </w:p>
    <w:p w14:paraId="0B77A1B8"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[1]: http://slashdot.org</w:t>
      </w:r>
    </w:p>
    <w:p w14:paraId="0783C220"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[link text itself]: http://www.reddit.com</w:t>
      </w:r>
    </w:p>
    <w:p w14:paraId="64BAF487" w14:textId="77777777" w:rsidR="00C1381D" w:rsidRDefault="00747F69" w:rsidP="00C1381D">
      <w:pPr>
        <w:pStyle w:val="NormalWeb"/>
        <w:shd w:val="clear" w:color="auto" w:fill="FFFFFF"/>
        <w:spacing w:before="0" w:beforeAutospacing="0" w:after="240" w:afterAutospacing="0"/>
        <w:rPr>
          <w:rFonts w:ascii="Segoe UI" w:hAnsi="Segoe UI" w:cs="Segoe UI"/>
          <w:color w:val="1F2328"/>
        </w:rPr>
      </w:pPr>
      <w:hyperlink r:id="rId66" w:history="1">
        <w:r w:rsidR="00C1381D">
          <w:rPr>
            <w:rStyle w:val="Hyperlink"/>
            <w:rFonts w:ascii="Segoe UI" w:hAnsi="Segoe UI" w:cs="Segoe UI"/>
          </w:rPr>
          <w:t>I'm an inline-style link</w:t>
        </w:r>
      </w:hyperlink>
    </w:p>
    <w:p w14:paraId="7343D401" w14:textId="77777777" w:rsidR="00C1381D" w:rsidRDefault="00747F69" w:rsidP="00C1381D">
      <w:pPr>
        <w:pStyle w:val="NormalWeb"/>
        <w:shd w:val="clear" w:color="auto" w:fill="FFFFFF"/>
        <w:spacing w:before="0" w:beforeAutospacing="0" w:after="240" w:afterAutospacing="0"/>
        <w:rPr>
          <w:rFonts w:ascii="Segoe UI" w:hAnsi="Segoe UI" w:cs="Segoe UI"/>
          <w:color w:val="1F2328"/>
        </w:rPr>
      </w:pPr>
      <w:hyperlink r:id="rId67" w:tooltip="Google's Homepage" w:history="1">
        <w:r w:rsidR="00C1381D">
          <w:rPr>
            <w:rStyle w:val="Hyperlink"/>
            <w:rFonts w:ascii="Segoe UI" w:hAnsi="Segoe UI" w:cs="Segoe UI"/>
          </w:rPr>
          <w:t>I'm an inline-style link with title</w:t>
        </w:r>
      </w:hyperlink>
    </w:p>
    <w:p w14:paraId="0C2918F6" w14:textId="77777777" w:rsidR="00C1381D" w:rsidRDefault="00747F69" w:rsidP="00C1381D">
      <w:pPr>
        <w:pStyle w:val="NormalWeb"/>
        <w:shd w:val="clear" w:color="auto" w:fill="FFFFFF"/>
        <w:spacing w:before="0" w:beforeAutospacing="0" w:after="240" w:afterAutospacing="0"/>
        <w:rPr>
          <w:rFonts w:ascii="Segoe UI" w:hAnsi="Segoe UI" w:cs="Segoe UI"/>
          <w:color w:val="1F2328"/>
        </w:rPr>
      </w:pPr>
      <w:hyperlink r:id="rId68" w:history="1">
        <w:r w:rsidR="00C1381D">
          <w:rPr>
            <w:rStyle w:val="Hyperlink"/>
            <w:rFonts w:ascii="Segoe UI" w:hAnsi="Segoe UI" w:cs="Segoe UI"/>
          </w:rPr>
          <w:t>I'm a reference-style link</w:t>
        </w:r>
      </w:hyperlink>
    </w:p>
    <w:p w14:paraId="1FAF4CBE" w14:textId="77777777" w:rsidR="00C1381D" w:rsidRDefault="00747F69" w:rsidP="00C1381D">
      <w:pPr>
        <w:pStyle w:val="NormalWeb"/>
        <w:shd w:val="clear" w:color="auto" w:fill="FFFFFF"/>
        <w:spacing w:before="0" w:beforeAutospacing="0" w:after="240" w:afterAutospacing="0"/>
        <w:rPr>
          <w:rFonts w:ascii="Segoe UI" w:hAnsi="Segoe UI" w:cs="Segoe UI"/>
          <w:color w:val="1F2328"/>
        </w:rPr>
      </w:pPr>
      <w:hyperlink r:id="rId69" w:history="1">
        <w:r w:rsidR="00C1381D">
          <w:rPr>
            <w:rStyle w:val="Hyperlink"/>
            <w:rFonts w:ascii="Segoe UI" w:hAnsi="Segoe UI" w:cs="Segoe UI"/>
          </w:rPr>
          <w:t>I'm a relative reference to a repository file</w:t>
        </w:r>
      </w:hyperlink>
    </w:p>
    <w:p w14:paraId="231FD16B" w14:textId="77777777" w:rsidR="00C1381D" w:rsidRDefault="00747F69" w:rsidP="00C1381D">
      <w:pPr>
        <w:pStyle w:val="NormalWeb"/>
        <w:shd w:val="clear" w:color="auto" w:fill="FFFFFF"/>
        <w:spacing w:before="0" w:beforeAutospacing="0" w:after="240" w:afterAutospacing="0"/>
        <w:rPr>
          <w:rFonts w:ascii="Segoe UI" w:hAnsi="Segoe UI" w:cs="Segoe UI"/>
          <w:color w:val="1F2328"/>
        </w:rPr>
      </w:pPr>
      <w:hyperlink r:id="rId70" w:history="1">
        <w:r w:rsidR="00C1381D">
          <w:rPr>
            <w:rStyle w:val="Hyperlink"/>
            <w:rFonts w:ascii="Segoe UI" w:hAnsi="Segoe UI" w:cs="Segoe UI"/>
          </w:rPr>
          <w:t>You can use numbers for reference-style link definitions</w:t>
        </w:r>
      </w:hyperlink>
    </w:p>
    <w:p w14:paraId="16B1B8C9"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Or leave it empty and use the </w:t>
      </w:r>
      <w:hyperlink r:id="rId71" w:history="1">
        <w:r>
          <w:rPr>
            <w:rStyle w:val="Hyperlink"/>
            <w:rFonts w:ascii="Segoe UI" w:hAnsi="Segoe UI" w:cs="Segoe UI"/>
          </w:rPr>
          <w:t>link text itself</w:t>
        </w:r>
      </w:hyperlink>
      <w:r>
        <w:rPr>
          <w:rFonts w:ascii="Segoe UI" w:hAnsi="Segoe UI" w:cs="Segoe UI"/>
          <w:color w:val="1F2328"/>
        </w:rPr>
        <w:t>.</w:t>
      </w:r>
    </w:p>
    <w:p w14:paraId="3B0AB25D"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URLs and URLs in angle brackets will automatically get turned into links. </w:t>
      </w:r>
      <w:hyperlink r:id="rId72" w:history="1">
        <w:r>
          <w:rPr>
            <w:rStyle w:val="Hyperlink"/>
            <w:rFonts w:ascii="Segoe UI" w:hAnsi="Segoe UI" w:cs="Segoe UI"/>
          </w:rPr>
          <w:t>http://www.example.com</w:t>
        </w:r>
      </w:hyperlink>
      <w:r>
        <w:rPr>
          <w:rFonts w:ascii="Segoe UI" w:hAnsi="Segoe UI" w:cs="Segoe UI"/>
          <w:color w:val="1F2328"/>
        </w:rPr>
        <w:t> or </w:t>
      </w:r>
      <w:hyperlink r:id="rId73" w:history="1">
        <w:r>
          <w:rPr>
            <w:rStyle w:val="Hyperlink"/>
            <w:rFonts w:ascii="Segoe UI" w:hAnsi="Segoe UI" w:cs="Segoe UI"/>
          </w:rPr>
          <w:t>http://www.example.com</w:t>
        </w:r>
      </w:hyperlink>
      <w:r>
        <w:rPr>
          <w:rFonts w:ascii="Segoe UI" w:hAnsi="Segoe UI" w:cs="Segoe UI"/>
          <w:color w:val="1F2328"/>
        </w:rPr>
        <w:t xml:space="preserve"> and sometimes example.com (but not on </w:t>
      </w:r>
      <w:proofErr w:type="spellStart"/>
      <w:r>
        <w:rPr>
          <w:rFonts w:ascii="Segoe UI" w:hAnsi="Segoe UI" w:cs="Segoe UI"/>
          <w:color w:val="1F2328"/>
        </w:rPr>
        <w:t>Github</w:t>
      </w:r>
      <w:proofErr w:type="spellEnd"/>
      <w:r>
        <w:rPr>
          <w:rFonts w:ascii="Segoe UI" w:hAnsi="Segoe UI" w:cs="Segoe UI"/>
          <w:color w:val="1F2328"/>
        </w:rPr>
        <w:t>, for example).</w:t>
      </w:r>
    </w:p>
    <w:p w14:paraId="24696E3B"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Some text to show that the reference links can follow later.</w:t>
      </w:r>
    </w:p>
    <w:p w14:paraId="7BB69C1B" w14:textId="77777777" w:rsidR="00C1381D" w:rsidRDefault="00C1381D" w:rsidP="00C1381D">
      <w:pPr>
        <w:pStyle w:val="Heading2"/>
        <w:shd w:val="clear" w:color="auto" w:fill="FFFFFF"/>
        <w:spacing w:before="360" w:after="240"/>
        <w:rPr>
          <w:rFonts w:ascii="Segoe UI" w:hAnsi="Segoe UI" w:cs="Segoe UI"/>
          <w:color w:val="1F2328"/>
        </w:rPr>
      </w:pPr>
      <w:bookmarkStart w:id="5" w:name="user-content-images"/>
      <w:bookmarkEnd w:id="5"/>
      <w:r>
        <w:rPr>
          <w:rFonts w:ascii="Segoe UI" w:hAnsi="Segoe UI" w:cs="Segoe UI"/>
          <w:color w:val="1F2328"/>
        </w:rPr>
        <w:t>Images</w:t>
      </w:r>
    </w:p>
    <w:p w14:paraId="278FAD5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Here's our logo (hover to see the title text):</w:t>
      </w:r>
    </w:p>
    <w:p w14:paraId="4DFAEF33"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2EB761A1"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Inline-style: </w:t>
      </w:r>
    </w:p>
    <w:p w14:paraId="4C2918C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![alt text](https://github.com/adam-p/markdown-here/raw/master/src/common/images/icon48.png "Logo Title Text 1")</w:t>
      </w:r>
    </w:p>
    <w:p w14:paraId="5FA797F3"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3B7D3E70"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Reference-style: </w:t>
      </w:r>
    </w:p>
    <w:p w14:paraId="4ED11D83"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![alt text][logo]</w:t>
      </w:r>
    </w:p>
    <w:p w14:paraId="476607B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30433BF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[logo]: https://github.com/adam-p/markdown-here/raw/master/src/common/images/icon48.png "Logo Title Text 2"</w:t>
      </w:r>
    </w:p>
    <w:p w14:paraId="1E5F706F"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Here's our logo (hover to see the title text):</w:t>
      </w:r>
    </w:p>
    <w:p w14:paraId="4E690AAB" w14:textId="6BDC712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Inline-style: </w:t>
      </w:r>
      <w:r>
        <w:rPr>
          <w:rFonts w:ascii="Segoe UI" w:hAnsi="Segoe UI" w:cs="Segoe UI"/>
          <w:noProof/>
          <w:color w:val="1F2328"/>
        </w:rPr>
        <w:drawing>
          <wp:inline distT="0" distB="0" distL="0" distR="0" wp14:anchorId="62935797" wp14:editId="39B18F8A">
            <wp:extent cx="457200" cy="457200"/>
            <wp:effectExtent l="0" t="0" r="0" b="0"/>
            <wp:docPr id="171801946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tex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ECB32BD" w14:textId="58FDC9B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Reference-style: </w:t>
      </w:r>
      <w:r>
        <w:rPr>
          <w:rFonts w:ascii="Segoe UI" w:hAnsi="Segoe UI" w:cs="Segoe UI"/>
          <w:noProof/>
          <w:color w:val="1F2328"/>
        </w:rPr>
        <w:drawing>
          <wp:inline distT="0" distB="0" distL="0" distR="0" wp14:anchorId="49941F83" wp14:editId="0AA0E1A9">
            <wp:extent cx="457200" cy="457200"/>
            <wp:effectExtent l="0" t="0" r="0" b="0"/>
            <wp:docPr id="1403777412"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tex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46656B9" w14:textId="77777777" w:rsidR="00C1381D" w:rsidRDefault="00C1381D" w:rsidP="00C1381D">
      <w:pPr>
        <w:pStyle w:val="Heading2"/>
        <w:shd w:val="clear" w:color="auto" w:fill="FFFFFF"/>
        <w:spacing w:before="360" w:after="240"/>
        <w:rPr>
          <w:rFonts w:ascii="Segoe UI" w:hAnsi="Segoe UI" w:cs="Segoe UI"/>
          <w:color w:val="1F2328"/>
        </w:rPr>
      </w:pPr>
      <w:bookmarkStart w:id="6" w:name="user-content-code"/>
      <w:bookmarkEnd w:id="6"/>
      <w:r>
        <w:rPr>
          <w:rFonts w:ascii="Segoe UI" w:hAnsi="Segoe UI" w:cs="Segoe UI"/>
          <w:color w:val="1F2328"/>
        </w:rPr>
        <w:t>Code and Syntax Highlighting</w:t>
      </w:r>
    </w:p>
    <w:p w14:paraId="2519DDC9"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Code blocks are part of the Markdown spec, but syntax highlighting isn't. However, many renderers -- like </w:t>
      </w:r>
      <w:proofErr w:type="spellStart"/>
      <w:r>
        <w:rPr>
          <w:rFonts w:ascii="Segoe UI" w:hAnsi="Segoe UI" w:cs="Segoe UI"/>
          <w:color w:val="1F2328"/>
        </w:rPr>
        <w:t>Github's</w:t>
      </w:r>
      <w:proofErr w:type="spellEnd"/>
      <w:r>
        <w:rPr>
          <w:rFonts w:ascii="Segoe UI" w:hAnsi="Segoe UI" w:cs="Segoe UI"/>
          <w:color w:val="1F2328"/>
        </w:rPr>
        <w:t xml:space="preserve"> and </w:t>
      </w:r>
      <w:r>
        <w:rPr>
          <w:rStyle w:val="Emphasis"/>
          <w:rFonts w:ascii="Segoe UI" w:hAnsi="Segoe UI" w:cs="Segoe UI"/>
          <w:color w:val="1F2328"/>
        </w:rPr>
        <w:t>Markdown Here</w:t>
      </w:r>
      <w:r>
        <w:rPr>
          <w:rFonts w:ascii="Segoe UI" w:hAnsi="Segoe UI" w:cs="Segoe UI"/>
          <w:color w:val="1F2328"/>
        </w:rPr>
        <w:t> -- support syntax highlighting. Which languages are supported and how those language names should be written will vary from renderer to renderer. </w:t>
      </w:r>
      <w:r>
        <w:rPr>
          <w:rStyle w:val="Emphasis"/>
          <w:rFonts w:ascii="Segoe UI" w:hAnsi="Segoe UI" w:cs="Segoe UI"/>
          <w:color w:val="1F2328"/>
        </w:rPr>
        <w:t>Markdown Here</w:t>
      </w:r>
      <w:r>
        <w:rPr>
          <w:rFonts w:ascii="Segoe UI" w:hAnsi="Segoe UI" w:cs="Segoe UI"/>
          <w:color w:val="1F2328"/>
        </w:rPr>
        <w:t> supports highlighting for dozens of languages (and not-really-languages, like diffs and HTTP headers); to see the complete list, and how to write the language names, see the </w:t>
      </w:r>
      <w:hyperlink r:id="rId75" w:history="1">
        <w:r>
          <w:rPr>
            <w:rStyle w:val="Hyperlink"/>
            <w:rFonts w:ascii="Segoe UI" w:hAnsi="Segoe UI" w:cs="Segoe UI"/>
          </w:rPr>
          <w:t>highlight.js demo page</w:t>
        </w:r>
      </w:hyperlink>
      <w:r>
        <w:rPr>
          <w:rFonts w:ascii="Segoe UI" w:hAnsi="Segoe UI" w:cs="Segoe UI"/>
          <w:color w:val="1F2328"/>
        </w:rPr>
        <w:t>.</w:t>
      </w:r>
    </w:p>
    <w:p w14:paraId="6C5E350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Inline `code` has `back-ticks around` it.</w:t>
      </w:r>
    </w:p>
    <w:p w14:paraId="7525DCB5" w14:textId="77777777" w:rsidR="00C1381D" w:rsidRDefault="00C1381D" w:rsidP="00C1381D">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Inline </w:t>
      </w:r>
      <w:r>
        <w:rPr>
          <w:rStyle w:val="HTMLCode"/>
          <w:rFonts w:ascii="Consolas" w:hAnsi="Consolas"/>
          <w:color w:val="1F2328"/>
        </w:rPr>
        <w:t>code</w:t>
      </w:r>
      <w:r>
        <w:rPr>
          <w:rFonts w:ascii="Segoe UI" w:hAnsi="Segoe UI" w:cs="Segoe UI"/>
          <w:color w:val="1F2328"/>
        </w:rPr>
        <w:t> has </w:t>
      </w:r>
      <w:r>
        <w:rPr>
          <w:rStyle w:val="HTMLCode"/>
          <w:rFonts w:ascii="Consolas" w:hAnsi="Consolas"/>
          <w:color w:val="1F2328"/>
        </w:rPr>
        <w:t>back-ticks around</w:t>
      </w:r>
      <w:r>
        <w:rPr>
          <w:rFonts w:ascii="Segoe UI" w:hAnsi="Segoe UI" w:cs="Segoe UI"/>
          <w:color w:val="1F2328"/>
        </w:rPr>
        <w:t> it.</w:t>
      </w:r>
    </w:p>
    <w:p w14:paraId="4890F361" w14:textId="77777777" w:rsidR="00C1381D" w:rsidRDefault="00C1381D" w:rsidP="00C1381D">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Blocks of code are either fenced by lines with three back-ticks </w:t>
      </w:r>
      <w:r>
        <w:rPr>
          <w:rStyle w:val="HTMLCode"/>
          <w:rFonts w:ascii="Consolas" w:hAnsi="Consolas"/>
          <w:color w:val="1F2328"/>
        </w:rPr>
        <w:t>```</w:t>
      </w:r>
      <w:r>
        <w:rPr>
          <w:rFonts w:ascii="Segoe UI" w:hAnsi="Segoe UI" w:cs="Segoe UI"/>
          <w:color w:val="1F2328"/>
        </w:rPr>
        <w:t>, or are indented with four spaces. I recommend only using the fenced code blocks -- they're easier and only they support syntax highlighting.</w:t>
      </w:r>
    </w:p>
    <w:p w14:paraId="7BD5B22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```javascript</w:t>
      </w:r>
    </w:p>
    <w:p w14:paraId="502104F8"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var s = "JavaScript syntax highlighting";</w:t>
      </w:r>
    </w:p>
    <w:p w14:paraId="1DC886E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alert(s);</w:t>
      </w:r>
    </w:p>
    <w:p w14:paraId="30ECC3A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0619E4A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2A65F3D3"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```python</w:t>
      </w:r>
    </w:p>
    <w:p w14:paraId="2447A39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 = "Python syntax highlighting"</w:t>
      </w:r>
    </w:p>
    <w:p w14:paraId="6B5CC68D"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print s</w:t>
      </w:r>
    </w:p>
    <w:p w14:paraId="613A0D7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0B23DDB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79FD412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03B9F55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No language indicated, so no syntax highlighting. </w:t>
      </w:r>
    </w:p>
    <w:p w14:paraId="10063260"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But let's throw in a &lt;b&gt;tag&lt;/b&gt;.</w:t>
      </w:r>
    </w:p>
    <w:p w14:paraId="58C7349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6D3942AB" w14:textId="77777777" w:rsidR="00C1381D" w:rsidRDefault="00C1381D" w:rsidP="00C1381D">
      <w:pPr>
        <w:pStyle w:val="HTMLPreformatted"/>
        <w:shd w:val="clear" w:color="auto" w:fill="FFFFFF"/>
        <w:rPr>
          <w:rFonts w:ascii="Consolas" w:hAnsi="Consolas"/>
          <w:color w:val="1F2328"/>
        </w:rPr>
      </w:pPr>
      <w:r>
        <w:rPr>
          <w:rStyle w:val="pl-k"/>
          <w:rFonts w:ascii="Consolas" w:eastAsiaTheme="majorEastAsia" w:hAnsi="Consolas"/>
          <w:color w:val="1F2328"/>
        </w:rPr>
        <w:t>var</w:t>
      </w:r>
      <w:r>
        <w:rPr>
          <w:rFonts w:ascii="Consolas" w:hAnsi="Consolas"/>
          <w:color w:val="1F2328"/>
        </w:rPr>
        <w:t xml:space="preserve"> </w:t>
      </w:r>
      <w:r>
        <w:rPr>
          <w:rStyle w:val="pl-s1"/>
          <w:rFonts w:ascii="Consolas" w:hAnsi="Consolas"/>
          <w:color w:val="1F2328"/>
        </w:rPr>
        <w:t>s</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
          <w:rFonts w:ascii="Consolas" w:eastAsiaTheme="majorEastAsia" w:hAnsi="Consolas"/>
          <w:color w:val="1F2328"/>
        </w:rPr>
        <w:t>"JavaScript syntax highlighting"</w:t>
      </w:r>
      <w:r>
        <w:rPr>
          <w:rStyle w:val="pl-kos"/>
          <w:rFonts w:ascii="Consolas" w:eastAsiaTheme="majorEastAsia" w:hAnsi="Consolas"/>
          <w:color w:val="1F2328"/>
        </w:rPr>
        <w:t>;</w:t>
      </w:r>
    </w:p>
    <w:p w14:paraId="48BF94B4" w14:textId="77777777" w:rsidR="00C1381D" w:rsidRDefault="00C1381D" w:rsidP="00C1381D">
      <w:pPr>
        <w:pStyle w:val="HTMLPreformatted"/>
        <w:shd w:val="clear" w:color="auto" w:fill="FFFFFF"/>
        <w:rPr>
          <w:rFonts w:ascii="Consolas" w:hAnsi="Consolas"/>
          <w:color w:val="1F2328"/>
        </w:rPr>
      </w:pPr>
      <w:r>
        <w:rPr>
          <w:rStyle w:val="pl-en"/>
          <w:rFonts w:ascii="Consolas" w:eastAsiaTheme="majorEastAsia" w:hAnsi="Consolas"/>
          <w:color w:val="1F2328"/>
        </w:rPr>
        <w:t>alert</w:t>
      </w:r>
      <w:r>
        <w:rPr>
          <w:rStyle w:val="pl-kos"/>
          <w:rFonts w:ascii="Consolas" w:eastAsiaTheme="majorEastAsia" w:hAnsi="Consolas"/>
          <w:color w:val="1F2328"/>
        </w:rPr>
        <w:t>(</w:t>
      </w:r>
      <w:r>
        <w:rPr>
          <w:rStyle w:val="pl-s1"/>
          <w:rFonts w:ascii="Consolas" w:hAnsi="Consolas"/>
          <w:color w:val="1F2328"/>
        </w:rPr>
        <w:t>s</w:t>
      </w:r>
      <w:r>
        <w:rPr>
          <w:rStyle w:val="pl-kos"/>
          <w:rFonts w:ascii="Consolas" w:eastAsiaTheme="majorEastAsia" w:hAnsi="Consolas"/>
          <w:color w:val="1F2328"/>
        </w:rPr>
        <w:t>);</w:t>
      </w:r>
    </w:p>
    <w:p w14:paraId="78B89D85" w14:textId="77777777" w:rsidR="00C1381D" w:rsidRDefault="00C1381D" w:rsidP="00C1381D">
      <w:pPr>
        <w:pStyle w:val="HTMLPreformatted"/>
        <w:shd w:val="clear" w:color="auto" w:fill="FFFFFF"/>
        <w:rPr>
          <w:rFonts w:ascii="Consolas" w:hAnsi="Consolas"/>
          <w:color w:val="1F2328"/>
        </w:rPr>
      </w:pPr>
      <w:r>
        <w:rPr>
          <w:rStyle w:val="pl-s1"/>
          <w:rFonts w:ascii="Consolas" w:hAnsi="Consolas"/>
          <w:color w:val="1F2328"/>
        </w:rPr>
        <w:t>s</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
          <w:rFonts w:ascii="Consolas" w:eastAsiaTheme="majorEastAsia" w:hAnsi="Consolas"/>
          <w:color w:val="1F2328"/>
        </w:rPr>
        <w:t>"Python syntax highlighting"</w:t>
      </w:r>
    </w:p>
    <w:p w14:paraId="5D7FF93E" w14:textId="77777777" w:rsidR="00C1381D" w:rsidRDefault="00C1381D" w:rsidP="00C1381D">
      <w:pPr>
        <w:pStyle w:val="HTMLPreformatted"/>
        <w:shd w:val="clear" w:color="auto" w:fill="FFFFFF"/>
        <w:rPr>
          <w:rFonts w:ascii="Consolas" w:hAnsi="Consolas"/>
          <w:color w:val="1F2328"/>
        </w:rPr>
      </w:pPr>
      <w:r>
        <w:rPr>
          <w:rStyle w:val="pl-k"/>
          <w:rFonts w:ascii="Consolas" w:eastAsiaTheme="majorEastAsia" w:hAnsi="Consolas"/>
          <w:color w:val="1F2328"/>
        </w:rPr>
        <w:t>print</w:t>
      </w:r>
      <w:r>
        <w:rPr>
          <w:rFonts w:ascii="Consolas" w:hAnsi="Consolas"/>
          <w:color w:val="1F2328"/>
        </w:rPr>
        <w:t xml:space="preserve"> </w:t>
      </w:r>
      <w:r>
        <w:rPr>
          <w:rStyle w:val="pl-s1"/>
          <w:rFonts w:ascii="Consolas" w:hAnsi="Consolas"/>
          <w:color w:val="1F2328"/>
        </w:rPr>
        <w:t>s</w:t>
      </w:r>
    </w:p>
    <w:p w14:paraId="1189982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No language indicated, so no syntax highlighting in Markdown Here (varies on </w:t>
      </w:r>
      <w:proofErr w:type="spellStart"/>
      <w:r>
        <w:rPr>
          <w:rStyle w:val="HTMLCode"/>
          <w:rFonts w:ascii="Consolas" w:hAnsi="Consolas"/>
          <w:color w:val="1F2328"/>
          <w:bdr w:val="none" w:sz="0" w:space="0" w:color="auto" w:frame="1"/>
        </w:rPr>
        <w:t>Github</w:t>
      </w:r>
      <w:proofErr w:type="spellEnd"/>
      <w:r>
        <w:rPr>
          <w:rStyle w:val="HTMLCode"/>
          <w:rFonts w:ascii="Consolas" w:hAnsi="Consolas"/>
          <w:color w:val="1F2328"/>
          <w:bdr w:val="none" w:sz="0" w:space="0" w:color="auto" w:frame="1"/>
        </w:rPr>
        <w:t xml:space="preserve">). </w:t>
      </w:r>
    </w:p>
    <w:p w14:paraId="669F588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But let's throw in a &lt;b&gt;tag&lt;/b&gt;.</w:t>
      </w:r>
    </w:p>
    <w:p w14:paraId="0A1401A5" w14:textId="77777777" w:rsidR="00C1381D" w:rsidRDefault="00C1381D" w:rsidP="00C1381D">
      <w:pPr>
        <w:pStyle w:val="Heading2"/>
        <w:shd w:val="clear" w:color="auto" w:fill="FFFFFF"/>
        <w:spacing w:before="360" w:after="240"/>
        <w:rPr>
          <w:rFonts w:ascii="Segoe UI" w:hAnsi="Segoe UI" w:cs="Segoe UI"/>
          <w:color w:val="1F2328"/>
        </w:rPr>
      </w:pPr>
      <w:bookmarkStart w:id="7" w:name="user-content-footnotes"/>
      <w:bookmarkEnd w:id="7"/>
      <w:r>
        <w:rPr>
          <w:rFonts w:ascii="Segoe UI" w:hAnsi="Segoe UI" w:cs="Segoe UI"/>
          <w:color w:val="1F2328"/>
        </w:rPr>
        <w:t>Footnotes</w:t>
      </w:r>
    </w:p>
    <w:p w14:paraId="3C8FDF2C"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Footnotes aren't part of the core Markdown spec, but they </w:t>
      </w:r>
      <w:hyperlink r:id="rId76" w:anchor="footnotes" w:history="1">
        <w:r>
          <w:rPr>
            <w:rStyle w:val="Hyperlink"/>
            <w:rFonts w:ascii="Segoe UI" w:hAnsi="Segoe UI" w:cs="Segoe UI"/>
          </w:rPr>
          <w:t>supported by GFM</w:t>
        </w:r>
      </w:hyperlink>
      <w:r>
        <w:rPr>
          <w:rFonts w:ascii="Segoe UI" w:hAnsi="Segoe UI" w:cs="Segoe UI"/>
          <w:color w:val="1F2328"/>
        </w:rPr>
        <w:t>.</w:t>
      </w:r>
    </w:p>
    <w:p w14:paraId="767178B7"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Here is a simple footnote[^1].</w:t>
      </w:r>
    </w:p>
    <w:p w14:paraId="7A310D99"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46E3900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A footnote can also have multiple lines[^2].  </w:t>
      </w:r>
    </w:p>
    <w:p w14:paraId="23186615"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7A1106C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You can also use words, to fit your writing style more closely[^note].</w:t>
      </w:r>
    </w:p>
    <w:p w14:paraId="7A3EB1C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5236E7E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[^1]: My reference.</w:t>
      </w:r>
    </w:p>
    <w:p w14:paraId="1F6B3CD8"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[^2]: Every new line should be prefixed with 2 spaces.  </w:t>
      </w:r>
    </w:p>
    <w:p w14:paraId="7009FF9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This allows you to have a footnote with multiple lines.</w:t>
      </w:r>
    </w:p>
    <w:p w14:paraId="4A9F0485"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[^note]:</w:t>
      </w:r>
    </w:p>
    <w:p w14:paraId="517D32DD"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Named footnotes will still render with numbers instead of the text but allow easier identification and linking.  </w:t>
      </w:r>
    </w:p>
    <w:p w14:paraId="4B152C3D"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This footnote also has been made with a different syntax using 4 spaces for new lines.</w:t>
      </w:r>
    </w:p>
    <w:p w14:paraId="064F05D7"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Renders to:</w:t>
      </w:r>
    </w:p>
    <w:p w14:paraId="209FCF3E" w14:textId="7D7E5BB3"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rPr>
        <w:drawing>
          <wp:inline distT="0" distB="0" distL="0" distR="0" wp14:anchorId="5289AE65" wp14:editId="7F265B02">
            <wp:extent cx="5722620" cy="2461260"/>
            <wp:effectExtent l="0" t="0" r="0" b="0"/>
            <wp:docPr id="152217460" name="Picture 2" descr="rendered foot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ndered footnote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22620" cy="2461260"/>
                    </a:xfrm>
                    <a:prstGeom prst="rect">
                      <a:avLst/>
                    </a:prstGeom>
                    <a:noFill/>
                    <a:ln>
                      <a:noFill/>
                    </a:ln>
                  </pic:spPr>
                </pic:pic>
              </a:graphicData>
            </a:graphic>
          </wp:inline>
        </w:drawing>
      </w:r>
    </w:p>
    <w:p w14:paraId="2DDE319A" w14:textId="77777777" w:rsidR="00C1381D" w:rsidRDefault="00C1381D" w:rsidP="00C1381D">
      <w:pPr>
        <w:pStyle w:val="Heading2"/>
        <w:shd w:val="clear" w:color="auto" w:fill="FFFFFF"/>
        <w:spacing w:before="360" w:after="240"/>
        <w:rPr>
          <w:rFonts w:ascii="Segoe UI" w:hAnsi="Segoe UI" w:cs="Segoe UI"/>
          <w:color w:val="1F2328"/>
        </w:rPr>
      </w:pPr>
      <w:bookmarkStart w:id="8" w:name="user-content-tables"/>
      <w:bookmarkEnd w:id="8"/>
      <w:r>
        <w:rPr>
          <w:rFonts w:ascii="Segoe UI" w:hAnsi="Segoe UI" w:cs="Segoe UI"/>
          <w:color w:val="1F2328"/>
        </w:rPr>
        <w:t>Tables</w:t>
      </w:r>
    </w:p>
    <w:p w14:paraId="40219DA3"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Tables aren't part of the core Markdown spec, but they are part of GFM and </w:t>
      </w:r>
      <w:r>
        <w:rPr>
          <w:rStyle w:val="Emphasis"/>
          <w:rFonts w:ascii="Segoe UI" w:hAnsi="Segoe UI" w:cs="Segoe UI"/>
          <w:color w:val="1F2328"/>
        </w:rPr>
        <w:t>Markdown Here</w:t>
      </w:r>
      <w:r>
        <w:rPr>
          <w:rFonts w:ascii="Segoe UI" w:hAnsi="Segoe UI" w:cs="Segoe UI"/>
          <w:color w:val="1F2328"/>
        </w:rPr>
        <w:t> supports them. They are an easy way of adding tables to your email -- a task that would otherwise require copy-pasting from another application.</w:t>
      </w:r>
    </w:p>
    <w:p w14:paraId="64A954F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Colons can be used to align columns.</w:t>
      </w:r>
    </w:p>
    <w:p w14:paraId="4F2EB239"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4D780AA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Tables        | Are           | Cool  |</w:t>
      </w:r>
    </w:p>
    <w:p w14:paraId="113D694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 |:-------------:| -----:|</w:t>
      </w:r>
    </w:p>
    <w:p w14:paraId="7BFBD27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col 3 is      | right-aligned | $1600 |</w:t>
      </w:r>
    </w:p>
    <w:p w14:paraId="06C699C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col 2 is      | centered      |   $12 |</w:t>
      </w:r>
    </w:p>
    <w:p w14:paraId="0C06C3C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zebra stripes | are neat      |    $1 |</w:t>
      </w:r>
    </w:p>
    <w:p w14:paraId="7A92A57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66E32BE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There must be at least 3 dashes separating each header cell.</w:t>
      </w:r>
    </w:p>
    <w:p w14:paraId="341772F7"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The outer pipes (|) are optional, and you don't need to make the </w:t>
      </w:r>
    </w:p>
    <w:p w14:paraId="02A23CD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raw Markdown line up prettily. You can also use inline Markdown.</w:t>
      </w:r>
    </w:p>
    <w:p w14:paraId="25057035"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5CAE6225"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Markdown | Less | Pretty</w:t>
      </w:r>
    </w:p>
    <w:p w14:paraId="28F7FB7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 --- | ---</w:t>
      </w:r>
    </w:p>
    <w:p w14:paraId="4C76A56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*Still* | `renders` | **nicely**</w:t>
      </w:r>
    </w:p>
    <w:p w14:paraId="7EB50BF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1 | 2 | 3</w:t>
      </w:r>
    </w:p>
    <w:p w14:paraId="02997DAB"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Colons can be used to align columns.</w:t>
      </w:r>
    </w:p>
    <w:tbl>
      <w:tblPr>
        <w:tblW w:w="0" w:type="auto"/>
        <w:tblCellMar>
          <w:top w:w="15" w:type="dxa"/>
          <w:left w:w="15" w:type="dxa"/>
          <w:bottom w:w="15" w:type="dxa"/>
          <w:right w:w="15" w:type="dxa"/>
        </w:tblCellMar>
        <w:tblLook w:val="04A0" w:firstRow="1" w:lastRow="0" w:firstColumn="1" w:lastColumn="0" w:noHBand="0" w:noVBand="1"/>
      </w:tblPr>
      <w:tblGrid>
        <w:gridCol w:w="1520"/>
        <w:gridCol w:w="1520"/>
        <w:gridCol w:w="948"/>
      </w:tblGrid>
      <w:tr w:rsidR="00C1381D" w14:paraId="7CAEABBB" w14:textId="77777777" w:rsidTr="00C1381D">
        <w:trPr>
          <w:tblHeader/>
        </w:trPr>
        <w:tc>
          <w:tcPr>
            <w:tcW w:w="0" w:type="auto"/>
            <w:tcMar>
              <w:top w:w="90" w:type="dxa"/>
              <w:left w:w="195" w:type="dxa"/>
              <w:bottom w:w="90" w:type="dxa"/>
              <w:right w:w="195" w:type="dxa"/>
            </w:tcMar>
            <w:vAlign w:val="center"/>
            <w:hideMark/>
          </w:tcPr>
          <w:p w14:paraId="5576C8BC" w14:textId="77777777" w:rsidR="00C1381D" w:rsidRDefault="00C1381D">
            <w:pPr>
              <w:spacing w:after="240"/>
              <w:jc w:val="center"/>
              <w:rPr>
                <w:rFonts w:ascii="Times New Roman" w:hAnsi="Times New Roman" w:cs="Times New Roman"/>
                <w:b/>
                <w:bCs/>
              </w:rPr>
            </w:pPr>
            <w:r>
              <w:rPr>
                <w:b/>
                <w:bCs/>
              </w:rPr>
              <w:lastRenderedPageBreak/>
              <w:t>Tables</w:t>
            </w:r>
          </w:p>
        </w:tc>
        <w:tc>
          <w:tcPr>
            <w:tcW w:w="0" w:type="auto"/>
            <w:tcMar>
              <w:top w:w="90" w:type="dxa"/>
              <w:left w:w="195" w:type="dxa"/>
              <w:bottom w:w="90" w:type="dxa"/>
              <w:right w:w="195" w:type="dxa"/>
            </w:tcMar>
            <w:vAlign w:val="center"/>
            <w:hideMark/>
          </w:tcPr>
          <w:p w14:paraId="48FFB64E" w14:textId="77777777" w:rsidR="00C1381D" w:rsidRDefault="00C1381D">
            <w:pPr>
              <w:spacing w:after="240"/>
              <w:jc w:val="center"/>
              <w:rPr>
                <w:b/>
                <w:bCs/>
              </w:rPr>
            </w:pPr>
            <w:r>
              <w:rPr>
                <w:b/>
                <w:bCs/>
              </w:rPr>
              <w:t>Are</w:t>
            </w:r>
          </w:p>
        </w:tc>
        <w:tc>
          <w:tcPr>
            <w:tcW w:w="0" w:type="auto"/>
            <w:tcMar>
              <w:top w:w="90" w:type="dxa"/>
              <w:left w:w="195" w:type="dxa"/>
              <w:bottom w:w="90" w:type="dxa"/>
              <w:right w:w="195" w:type="dxa"/>
            </w:tcMar>
            <w:vAlign w:val="center"/>
            <w:hideMark/>
          </w:tcPr>
          <w:p w14:paraId="1501AF4C" w14:textId="77777777" w:rsidR="00C1381D" w:rsidRDefault="00C1381D">
            <w:pPr>
              <w:spacing w:after="240"/>
              <w:jc w:val="right"/>
              <w:rPr>
                <w:b/>
                <w:bCs/>
              </w:rPr>
            </w:pPr>
            <w:r>
              <w:rPr>
                <w:b/>
                <w:bCs/>
              </w:rPr>
              <w:t>Cool</w:t>
            </w:r>
          </w:p>
        </w:tc>
      </w:tr>
      <w:tr w:rsidR="00C1381D" w14:paraId="20EE86EE" w14:textId="77777777" w:rsidTr="00C1381D">
        <w:tc>
          <w:tcPr>
            <w:tcW w:w="0" w:type="auto"/>
            <w:tcMar>
              <w:top w:w="90" w:type="dxa"/>
              <w:left w:w="195" w:type="dxa"/>
              <w:bottom w:w="90" w:type="dxa"/>
              <w:right w:w="195" w:type="dxa"/>
            </w:tcMar>
            <w:vAlign w:val="center"/>
            <w:hideMark/>
          </w:tcPr>
          <w:p w14:paraId="53FF1CD1" w14:textId="77777777" w:rsidR="00C1381D" w:rsidRDefault="00C1381D">
            <w:pPr>
              <w:spacing w:after="240"/>
            </w:pPr>
            <w:r>
              <w:t>col 3 is</w:t>
            </w:r>
          </w:p>
        </w:tc>
        <w:tc>
          <w:tcPr>
            <w:tcW w:w="0" w:type="auto"/>
            <w:tcMar>
              <w:top w:w="90" w:type="dxa"/>
              <w:left w:w="195" w:type="dxa"/>
              <w:bottom w:w="90" w:type="dxa"/>
              <w:right w:w="195" w:type="dxa"/>
            </w:tcMar>
            <w:vAlign w:val="center"/>
            <w:hideMark/>
          </w:tcPr>
          <w:p w14:paraId="7D016FBD" w14:textId="77777777" w:rsidR="00C1381D" w:rsidRDefault="00C1381D">
            <w:pPr>
              <w:spacing w:after="240"/>
              <w:jc w:val="center"/>
            </w:pPr>
            <w:r>
              <w:t>right-aligned</w:t>
            </w:r>
          </w:p>
        </w:tc>
        <w:tc>
          <w:tcPr>
            <w:tcW w:w="0" w:type="auto"/>
            <w:tcMar>
              <w:top w:w="90" w:type="dxa"/>
              <w:left w:w="195" w:type="dxa"/>
              <w:bottom w:w="90" w:type="dxa"/>
              <w:right w:w="195" w:type="dxa"/>
            </w:tcMar>
            <w:vAlign w:val="center"/>
            <w:hideMark/>
          </w:tcPr>
          <w:p w14:paraId="3B28A27E" w14:textId="77777777" w:rsidR="00C1381D" w:rsidRDefault="00C1381D">
            <w:pPr>
              <w:spacing w:after="240"/>
              <w:jc w:val="right"/>
            </w:pPr>
            <w:r>
              <w:t>$1600</w:t>
            </w:r>
          </w:p>
        </w:tc>
      </w:tr>
      <w:tr w:rsidR="00C1381D" w14:paraId="284C9A6C" w14:textId="77777777" w:rsidTr="00C1381D">
        <w:tc>
          <w:tcPr>
            <w:tcW w:w="0" w:type="auto"/>
            <w:tcMar>
              <w:top w:w="90" w:type="dxa"/>
              <w:left w:w="195" w:type="dxa"/>
              <w:bottom w:w="90" w:type="dxa"/>
              <w:right w:w="195" w:type="dxa"/>
            </w:tcMar>
            <w:vAlign w:val="center"/>
            <w:hideMark/>
          </w:tcPr>
          <w:p w14:paraId="79BB130D" w14:textId="77777777" w:rsidR="00C1381D" w:rsidRDefault="00C1381D">
            <w:pPr>
              <w:spacing w:after="240"/>
            </w:pPr>
            <w:r>
              <w:t>col 2 is</w:t>
            </w:r>
          </w:p>
        </w:tc>
        <w:tc>
          <w:tcPr>
            <w:tcW w:w="0" w:type="auto"/>
            <w:tcMar>
              <w:top w:w="90" w:type="dxa"/>
              <w:left w:w="195" w:type="dxa"/>
              <w:bottom w:w="90" w:type="dxa"/>
              <w:right w:w="195" w:type="dxa"/>
            </w:tcMar>
            <w:vAlign w:val="center"/>
            <w:hideMark/>
          </w:tcPr>
          <w:p w14:paraId="18D6DB93" w14:textId="77777777" w:rsidR="00C1381D" w:rsidRDefault="00C1381D">
            <w:pPr>
              <w:spacing w:after="240"/>
              <w:jc w:val="center"/>
            </w:pPr>
            <w:proofErr w:type="spellStart"/>
            <w:r>
              <w:t>centered</w:t>
            </w:r>
            <w:proofErr w:type="spellEnd"/>
          </w:p>
        </w:tc>
        <w:tc>
          <w:tcPr>
            <w:tcW w:w="0" w:type="auto"/>
            <w:tcMar>
              <w:top w:w="90" w:type="dxa"/>
              <w:left w:w="195" w:type="dxa"/>
              <w:bottom w:w="90" w:type="dxa"/>
              <w:right w:w="195" w:type="dxa"/>
            </w:tcMar>
            <w:vAlign w:val="center"/>
            <w:hideMark/>
          </w:tcPr>
          <w:p w14:paraId="05B26801" w14:textId="77777777" w:rsidR="00C1381D" w:rsidRDefault="00C1381D">
            <w:pPr>
              <w:spacing w:after="240"/>
              <w:jc w:val="right"/>
            </w:pPr>
            <w:r>
              <w:t>$12</w:t>
            </w:r>
          </w:p>
        </w:tc>
      </w:tr>
      <w:tr w:rsidR="00C1381D" w14:paraId="1A2EA6B2" w14:textId="77777777" w:rsidTr="00C1381D">
        <w:tc>
          <w:tcPr>
            <w:tcW w:w="0" w:type="auto"/>
            <w:tcMar>
              <w:top w:w="90" w:type="dxa"/>
              <w:left w:w="195" w:type="dxa"/>
              <w:bottom w:w="90" w:type="dxa"/>
              <w:right w:w="195" w:type="dxa"/>
            </w:tcMar>
            <w:vAlign w:val="center"/>
            <w:hideMark/>
          </w:tcPr>
          <w:p w14:paraId="1DCCF395" w14:textId="77777777" w:rsidR="00C1381D" w:rsidRDefault="00C1381D">
            <w:pPr>
              <w:spacing w:after="240"/>
            </w:pPr>
            <w:r>
              <w:t>zebra stripes</w:t>
            </w:r>
          </w:p>
        </w:tc>
        <w:tc>
          <w:tcPr>
            <w:tcW w:w="0" w:type="auto"/>
            <w:tcMar>
              <w:top w:w="90" w:type="dxa"/>
              <w:left w:w="195" w:type="dxa"/>
              <w:bottom w:w="90" w:type="dxa"/>
              <w:right w:w="195" w:type="dxa"/>
            </w:tcMar>
            <w:vAlign w:val="center"/>
            <w:hideMark/>
          </w:tcPr>
          <w:p w14:paraId="5AA96681" w14:textId="77777777" w:rsidR="00C1381D" w:rsidRDefault="00C1381D">
            <w:pPr>
              <w:spacing w:after="240"/>
              <w:jc w:val="center"/>
            </w:pPr>
            <w:r>
              <w:t>are neat</w:t>
            </w:r>
          </w:p>
        </w:tc>
        <w:tc>
          <w:tcPr>
            <w:tcW w:w="0" w:type="auto"/>
            <w:tcMar>
              <w:top w:w="90" w:type="dxa"/>
              <w:left w:w="195" w:type="dxa"/>
              <w:bottom w:w="90" w:type="dxa"/>
              <w:right w:w="195" w:type="dxa"/>
            </w:tcMar>
            <w:vAlign w:val="center"/>
            <w:hideMark/>
          </w:tcPr>
          <w:p w14:paraId="2FCE58BA" w14:textId="77777777" w:rsidR="00C1381D" w:rsidRDefault="00C1381D">
            <w:pPr>
              <w:spacing w:after="240"/>
              <w:jc w:val="right"/>
            </w:pPr>
            <w:r>
              <w:t>$1</w:t>
            </w:r>
          </w:p>
        </w:tc>
      </w:tr>
    </w:tbl>
    <w:p w14:paraId="0ABDCD50"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 must be at least 3 dashes separating each header cell. The outer pipes (|) are optional, and you don't need to make the raw Markdown line up prettily. You can also use inline Markdown.</w:t>
      </w:r>
    </w:p>
    <w:tbl>
      <w:tblPr>
        <w:tblW w:w="0" w:type="auto"/>
        <w:tblCellMar>
          <w:top w:w="15" w:type="dxa"/>
          <w:left w:w="15" w:type="dxa"/>
          <w:bottom w:w="15" w:type="dxa"/>
          <w:right w:w="15" w:type="dxa"/>
        </w:tblCellMar>
        <w:tblLook w:val="04A0" w:firstRow="1" w:lastRow="0" w:firstColumn="1" w:lastColumn="0" w:noHBand="0" w:noVBand="1"/>
      </w:tblPr>
      <w:tblGrid>
        <w:gridCol w:w="1388"/>
        <w:gridCol w:w="1160"/>
        <w:gridCol w:w="941"/>
      </w:tblGrid>
      <w:tr w:rsidR="00C1381D" w14:paraId="321DEF98" w14:textId="77777777" w:rsidTr="00C1381D">
        <w:trPr>
          <w:tblHeader/>
        </w:trPr>
        <w:tc>
          <w:tcPr>
            <w:tcW w:w="0" w:type="auto"/>
            <w:tcMar>
              <w:top w:w="90" w:type="dxa"/>
              <w:left w:w="195" w:type="dxa"/>
              <w:bottom w:w="90" w:type="dxa"/>
              <w:right w:w="195" w:type="dxa"/>
            </w:tcMar>
            <w:vAlign w:val="center"/>
            <w:hideMark/>
          </w:tcPr>
          <w:p w14:paraId="2E7A36F4" w14:textId="77777777" w:rsidR="00C1381D" w:rsidRDefault="00C1381D">
            <w:pPr>
              <w:spacing w:after="240"/>
              <w:jc w:val="center"/>
              <w:rPr>
                <w:rFonts w:ascii="Times New Roman" w:hAnsi="Times New Roman" w:cs="Times New Roman"/>
                <w:b/>
                <w:bCs/>
              </w:rPr>
            </w:pPr>
            <w:r>
              <w:rPr>
                <w:b/>
                <w:bCs/>
              </w:rPr>
              <w:t>Markdown</w:t>
            </w:r>
          </w:p>
        </w:tc>
        <w:tc>
          <w:tcPr>
            <w:tcW w:w="0" w:type="auto"/>
            <w:tcMar>
              <w:top w:w="90" w:type="dxa"/>
              <w:left w:w="195" w:type="dxa"/>
              <w:bottom w:w="90" w:type="dxa"/>
              <w:right w:w="195" w:type="dxa"/>
            </w:tcMar>
            <w:vAlign w:val="center"/>
            <w:hideMark/>
          </w:tcPr>
          <w:p w14:paraId="219AEDA8" w14:textId="77777777" w:rsidR="00C1381D" w:rsidRDefault="00C1381D">
            <w:pPr>
              <w:spacing w:after="240"/>
              <w:jc w:val="center"/>
              <w:rPr>
                <w:b/>
                <w:bCs/>
              </w:rPr>
            </w:pPr>
            <w:r>
              <w:rPr>
                <w:b/>
                <w:bCs/>
              </w:rPr>
              <w:t>Less</w:t>
            </w:r>
          </w:p>
        </w:tc>
        <w:tc>
          <w:tcPr>
            <w:tcW w:w="0" w:type="auto"/>
            <w:tcMar>
              <w:top w:w="90" w:type="dxa"/>
              <w:left w:w="195" w:type="dxa"/>
              <w:bottom w:w="90" w:type="dxa"/>
              <w:right w:w="195" w:type="dxa"/>
            </w:tcMar>
            <w:vAlign w:val="center"/>
            <w:hideMark/>
          </w:tcPr>
          <w:p w14:paraId="4F9C16A7" w14:textId="77777777" w:rsidR="00C1381D" w:rsidRDefault="00C1381D">
            <w:pPr>
              <w:spacing w:after="240"/>
              <w:jc w:val="center"/>
              <w:rPr>
                <w:b/>
                <w:bCs/>
              </w:rPr>
            </w:pPr>
            <w:r>
              <w:rPr>
                <w:b/>
                <w:bCs/>
              </w:rPr>
              <w:t>Pretty</w:t>
            </w:r>
          </w:p>
        </w:tc>
      </w:tr>
      <w:tr w:rsidR="00C1381D" w14:paraId="37BD14F7" w14:textId="77777777" w:rsidTr="00C1381D">
        <w:tc>
          <w:tcPr>
            <w:tcW w:w="0" w:type="auto"/>
            <w:tcMar>
              <w:top w:w="90" w:type="dxa"/>
              <w:left w:w="195" w:type="dxa"/>
              <w:bottom w:w="90" w:type="dxa"/>
              <w:right w:w="195" w:type="dxa"/>
            </w:tcMar>
            <w:vAlign w:val="center"/>
            <w:hideMark/>
          </w:tcPr>
          <w:p w14:paraId="417D556A" w14:textId="77777777" w:rsidR="00C1381D" w:rsidRDefault="00C1381D">
            <w:pPr>
              <w:spacing w:after="0"/>
            </w:pPr>
            <w:r>
              <w:rPr>
                <w:rStyle w:val="Emphasis"/>
              </w:rPr>
              <w:t>Still</w:t>
            </w:r>
          </w:p>
        </w:tc>
        <w:tc>
          <w:tcPr>
            <w:tcW w:w="0" w:type="auto"/>
            <w:tcMar>
              <w:top w:w="90" w:type="dxa"/>
              <w:left w:w="195" w:type="dxa"/>
              <w:bottom w:w="90" w:type="dxa"/>
              <w:right w:w="195" w:type="dxa"/>
            </w:tcMar>
            <w:vAlign w:val="center"/>
            <w:hideMark/>
          </w:tcPr>
          <w:p w14:paraId="00428A05" w14:textId="77777777" w:rsidR="00C1381D" w:rsidRDefault="00C1381D">
            <w:r>
              <w:rPr>
                <w:rStyle w:val="HTMLCode"/>
                <w:rFonts w:ascii="Consolas" w:eastAsiaTheme="minorHAnsi" w:hAnsi="Consolas"/>
              </w:rPr>
              <w:t>renders</w:t>
            </w:r>
          </w:p>
        </w:tc>
        <w:tc>
          <w:tcPr>
            <w:tcW w:w="0" w:type="auto"/>
            <w:tcMar>
              <w:top w:w="90" w:type="dxa"/>
              <w:left w:w="195" w:type="dxa"/>
              <w:bottom w:w="90" w:type="dxa"/>
              <w:right w:w="195" w:type="dxa"/>
            </w:tcMar>
            <w:vAlign w:val="center"/>
            <w:hideMark/>
          </w:tcPr>
          <w:p w14:paraId="13B5925F" w14:textId="77777777" w:rsidR="00C1381D" w:rsidRDefault="00C1381D">
            <w:r>
              <w:rPr>
                <w:rStyle w:val="Strong"/>
              </w:rPr>
              <w:t>nicely</w:t>
            </w:r>
          </w:p>
        </w:tc>
      </w:tr>
      <w:tr w:rsidR="00C1381D" w14:paraId="66807B2E" w14:textId="77777777" w:rsidTr="00C1381D">
        <w:tc>
          <w:tcPr>
            <w:tcW w:w="0" w:type="auto"/>
            <w:tcMar>
              <w:top w:w="90" w:type="dxa"/>
              <w:left w:w="195" w:type="dxa"/>
              <w:bottom w:w="90" w:type="dxa"/>
              <w:right w:w="195" w:type="dxa"/>
            </w:tcMar>
            <w:vAlign w:val="center"/>
            <w:hideMark/>
          </w:tcPr>
          <w:p w14:paraId="6BDA1064" w14:textId="77777777" w:rsidR="00C1381D" w:rsidRDefault="00C1381D">
            <w:r>
              <w:t>1</w:t>
            </w:r>
          </w:p>
        </w:tc>
        <w:tc>
          <w:tcPr>
            <w:tcW w:w="0" w:type="auto"/>
            <w:tcMar>
              <w:top w:w="90" w:type="dxa"/>
              <w:left w:w="195" w:type="dxa"/>
              <w:bottom w:w="90" w:type="dxa"/>
              <w:right w:w="195" w:type="dxa"/>
            </w:tcMar>
            <w:vAlign w:val="center"/>
            <w:hideMark/>
          </w:tcPr>
          <w:p w14:paraId="27B3B561" w14:textId="77777777" w:rsidR="00C1381D" w:rsidRDefault="00C1381D">
            <w:r>
              <w:t>2</w:t>
            </w:r>
          </w:p>
        </w:tc>
        <w:tc>
          <w:tcPr>
            <w:tcW w:w="0" w:type="auto"/>
            <w:tcMar>
              <w:top w:w="90" w:type="dxa"/>
              <w:left w:w="195" w:type="dxa"/>
              <w:bottom w:w="90" w:type="dxa"/>
              <w:right w:w="195" w:type="dxa"/>
            </w:tcMar>
            <w:vAlign w:val="center"/>
            <w:hideMark/>
          </w:tcPr>
          <w:p w14:paraId="34421731" w14:textId="77777777" w:rsidR="00C1381D" w:rsidRDefault="00C1381D">
            <w:r>
              <w:t>3</w:t>
            </w:r>
          </w:p>
        </w:tc>
      </w:tr>
    </w:tbl>
    <w:p w14:paraId="6A027F61" w14:textId="77777777" w:rsidR="00C1381D" w:rsidRDefault="00C1381D" w:rsidP="00C1381D">
      <w:pPr>
        <w:pStyle w:val="Heading2"/>
        <w:shd w:val="clear" w:color="auto" w:fill="FFFFFF"/>
        <w:spacing w:before="360" w:after="240"/>
        <w:rPr>
          <w:rFonts w:ascii="Segoe UI" w:hAnsi="Segoe UI" w:cs="Segoe UI"/>
          <w:color w:val="1F2328"/>
        </w:rPr>
      </w:pPr>
      <w:bookmarkStart w:id="9" w:name="user-content-blockquotes"/>
      <w:bookmarkEnd w:id="9"/>
      <w:r>
        <w:rPr>
          <w:rFonts w:ascii="Segoe UI" w:hAnsi="Segoe UI" w:cs="Segoe UI"/>
          <w:color w:val="1F2328"/>
        </w:rPr>
        <w:t>Blockquotes</w:t>
      </w:r>
    </w:p>
    <w:p w14:paraId="7CDDAD1D"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&gt; Blockquotes are very handy in email to emulate reply text.</w:t>
      </w:r>
    </w:p>
    <w:p w14:paraId="5F471B8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&gt; This line is part of the same quote.</w:t>
      </w:r>
    </w:p>
    <w:p w14:paraId="45F917B0"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000E938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Quote break.</w:t>
      </w:r>
    </w:p>
    <w:p w14:paraId="4A3D8A2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35EA3FF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&gt; This is a very long line that will still be quoted properly when it wraps. Oh boy let's keep writing to make sure this is long enough to actually wrap for everyone. Oh, you can *put* **Markdown** into a blockquote. </w:t>
      </w:r>
    </w:p>
    <w:p w14:paraId="76A555AC" w14:textId="77777777" w:rsidR="00C1381D" w:rsidRDefault="00C1381D" w:rsidP="00C1381D">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Blockquotes are very handy in email to emulate reply text. This line is part of the same quote.</w:t>
      </w:r>
    </w:p>
    <w:p w14:paraId="3FD4B15A"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Quote break.</w:t>
      </w:r>
    </w:p>
    <w:p w14:paraId="5DA4ABED" w14:textId="77777777" w:rsidR="00C1381D" w:rsidRDefault="00C1381D" w:rsidP="00C1381D">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This is a very long line that will still be quoted properly when it wraps. Oh boy let's keep writing to make sure this is long enough to actually wrap for everyone. Oh, you can </w:t>
      </w:r>
      <w:r>
        <w:rPr>
          <w:rStyle w:val="Emphasis"/>
          <w:rFonts w:ascii="Segoe UI" w:hAnsi="Segoe UI" w:cs="Segoe UI"/>
          <w:color w:val="1F2328"/>
        </w:rPr>
        <w:t>put</w:t>
      </w:r>
      <w:r>
        <w:rPr>
          <w:rFonts w:ascii="Segoe UI" w:hAnsi="Segoe UI" w:cs="Segoe UI"/>
          <w:color w:val="1F2328"/>
        </w:rPr>
        <w:t> </w:t>
      </w:r>
      <w:r>
        <w:rPr>
          <w:rStyle w:val="Strong"/>
          <w:rFonts w:ascii="Segoe UI" w:hAnsi="Segoe UI" w:cs="Segoe UI"/>
          <w:color w:val="1F2328"/>
        </w:rPr>
        <w:t>Markdown</w:t>
      </w:r>
      <w:r>
        <w:rPr>
          <w:rFonts w:ascii="Segoe UI" w:hAnsi="Segoe UI" w:cs="Segoe UI"/>
          <w:color w:val="1F2328"/>
        </w:rPr>
        <w:t> into a blockquote.</w:t>
      </w:r>
    </w:p>
    <w:p w14:paraId="116481F6" w14:textId="77777777" w:rsidR="00C1381D" w:rsidRDefault="00C1381D" w:rsidP="00C1381D">
      <w:pPr>
        <w:pStyle w:val="Heading2"/>
        <w:shd w:val="clear" w:color="auto" w:fill="FFFFFF"/>
        <w:spacing w:before="360" w:after="240"/>
        <w:rPr>
          <w:rFonts w:ascii="Segoe UI" w:hAnsi="Segoe UI" w:cs="Segoe UI"/>
          <w:color w:val="1F2328"/>
        </w:rPr>
      </w:pPr>
      <w:bookmarkStart w:id="10" w:name="user-content-html"/>
      <w:bookmarkEnd w:id="10"/>
      <w:r>
        <w:rPr>
          <w:rFonts w:ascii="Segoe UI" w:hAnsi="Segoe UI" w:cs="Segoe UI"/>
          <w:color w:val="1F2328"/>
        </w:rPr>
        <w:t>Inline HTML</w:t>
      </w:r>
    </w:p>
    <w:p w14:paraId="57DA6C32"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also use raw HTML in your Markdown, and it'll mostly work pretty well.</w:t>
      </w:r>
    </w:p>
    <w:p w14:paraId="71758BF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&lt;dl&gt;</w:t>
      </w:r>
    </w:p>
    <w:p w14:paraId="458829D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&lt;dt&gt;Definition list&lt;/dt&gt;</w:t>
      </w:r>
    </w:p>
    <w:p w14:paraId="13BB3C70"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&lt;dd&gt;Is something people use sometimes.&lt;/dd&gt;</w:t>
      </w:r>
    </w:p>
    <w:p w14:paraId="110A41C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518AEFE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&lt;dt&gt;Markdown in HTML&lt;/dt&gt;</w:t>
      </w:r>
    </w:p>
    <w:p w14:paraId="5A230F25"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&lt;dd&gt;Does *not* work **very** well. Use HTML &lt;em&gt;tags&lt;/em&gt;.&lt;/dd&gt;</w:t>
      </w:r>
    </w:p>
    <w:p w14:paraId="0E08D330"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&lt;/dl&gt;</w:t>
      </w:r>
    </w:p>
    <w:p w14:paraId="039A9CA0" w14:textId="77777777" w:rsidR="00C1381D" w:rsidRDefault="00C1381D" w:rsidP="00C1381D">
      <w:pPr>
        <w:shd w:val="clear" w:color="auto" w:fill="FFFFFF"/>
        <w:spacing w:before="240"/>
        <w:rPr>
          <w:rFonts w:ascii="Segoe UI" w:hAnsi="Segoe UI" w:cs="Segoe UI"/>
          <w:i/>
          <w:iCs/>
          <w:color w:val="1F2328"/>
        </w:rPr>
      </w:pPr>
      <w:r>
        <w:rPr>
          <w:rFonts w:ascii="Segoe UI" w:hAnsi="Segoe UI" w:cs="Segoe UI"/>
          <w:i/>
          <w:iCs/>
          <w:color w:val="1F2328"/>
        </w:rPr>
        <w:t>Definition list</w:t>
      </w:r>
    </w:p>
    <w:p w14:paraId="5D7764D7" w14:textId="77777777" w:rsidR="00C1381D" w:rsidRDefault="00C1381D" w:rsidP="00C1381D">
      <w:pPr>
        <w:shd w:val="clear" w:color="auto" w:fill="FFFFFF"/>
        <w:spacing w:after="240"/>
        <w:ind w:left="720"/>
        <w:rPr>
          <w:rFonts w:ascii="Segoe UI" w:hAnsi="Segoe UI" w:cs="Segoe UI"/>
          <w:color w:val="1F2328"/>
        </w:rPr>
      </w:pPr>
      <w:r>
        <w:rPr>
          <w:rFonts w:ascii="Segoe UI" w:hAnsi="Segoe UI" w:cs="Segoe UI"/>
          <w:color w:val="1F2328"/>
        </w:rPr>
        <w:t>Is something people use sometimes.</w:t>
      </w:r>
    </w:p>
    <w:p w14:paraId="48646738" w14:textId="77777777" w:rsidR="00C1381D" w:rsidRDefault="00C1381D" w:rsidP="00C1381D">
      <w:pPr>
        <w:shd w:val="clear" w:color="auto" w:fill="FFFFFF"/>
        <w:spacing w:before="240" w:after="0"/>
        <w:rPr>
          <w:rFonts w:ascii="Segoe UI" w:hAnsi="Segoe UI" w:cs="Segoe UI"/>
          <w:i/>
          <w:iCs/>
          <w:color w:val="1F2328"/>
        </w:rPr>
      </w:pPr>
      <w:r>
        <w:rPr>
          <w:rFonts w:ascii="Segoe UI" w:hAnsi="Segoe UI" w:cs="Segoe UI"/>
          <w:i/>
          <w:iCs/>
          <w:color w:val="1F2328"/>
        </w:rPr>
        <w:t>Markdown in HTML</w:t>
      </w:r>
    </w:p>
    <w:p w14:paraId="4ED8A463" w14:textId="77777777" w:rsidR="00C1381D" w:rsidRDefault="00C1381D" w:rsidP="00C1381D">
      <w:pPr>
        <w:shd w:val="clear" w:color="auto" w:fill="FFFFFF"/>
        <w:spacing w:after="240"/>
        <w:ind w:left="720"/>
        <w:rPr>
          <w:rFonts w:ascii="Segoe UI" w:hAnsi="Segoe UI" w:cs="Segoe UI"/>
          <w:color w:val="1F2328"/>
        </w:rPr>
      </w:pPr>
      <w:r>
        <w:rPr>
          <w:rFonts w:ascii="Segoe UI" w:hAnsi="Segoe UI" w:cs="Segoe UI"/>
          <w:color w:val="1F2328"/>
        </w:rPr>
        <w:t>Does *not* work **very** well. Use HTML </w:t>
      </w:r>
      <w:r>
        <w:rPr>
          <w:rStyle w:val="Emphasis"/>
          <w:rFonts w:ascii="Segoe UI" w:hAnsi="Segoe UI" w:cs="Segoe UI"/>
          <w:color w:val="1F2328"/>
        </w:rPr>
        <w:t>tags</w:t>
      </w:r>
      <w:r>
        <w:rPr>
          <w:rFonts w:ascii="Segoe UI" w:hAnsi="Segoe UI" w:cs="Segoe UI"/>
          <w:color w:val="1F2328"/>
        </w:rPr>
        <w:t>.</w:t>
      </w:r>
    </w:p>
    <w:p w14:paraId="68274A05" w14:textId="77777777" w:rsidR="00C1381D" w:rsidRDefault="00C1381D" w:rsidP="00C1381D">
      <w:pPr>
        <w:pStyle w:val="Heading2"/>
        <w:shd w:val="clear" w:color="auto" w:fill="FFFFFF"/>
        <w:spacing w:before="360" w:after="240"/>
        <w:rPr>
          <w:rFonts w:ascii="Segoe UI" w:hAnsi="Segoe UI" w:cs="Segoe UI"/>
          <w:color w:val="1F2328"/>
        </w:rPr>
      </w:pPr>
      <w:bookmarkStart w:id="11" w:name="user-content-hr"/>
      <w:bookmarkEnd w:id="11"/>
      <w:r>
        <w:rPr>
          <w:rFonts w:ascii="Segoe UI" w:hAnsi="Segoe UI" w:cs="Segoe UI"/>
          <w:color w:val="1F2328"/>
        </w:rPr>
        <w:t>Horizontal Rule</w:t>
      </w:r>
    </w:p>
    <w:p w14:paraId="464F9CC6"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Three or more...</w:t>
      </w:r>
    </w:p>
    <w:p w14:paraId="773E348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28727F74"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4B905F94"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7CAF93D1"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Hyphens</w:t>
      </w:r>
    </w:p>
    <w:p w14:paraId="76C6BE12"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4176B033"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01527184"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52D99863"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Asterisks</w:t>
      </w:r>
    </w:p>
    <w:p w14:paraId="00B7FA17"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2D02076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___</w:t>
      </w:r>
    </w:p>
    <w:p w14:paraId="41E35D27"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4A7978D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Underscores</w:t>
      </w:r>
    </w:p>
    <w:p w14:paraId="311EE11F"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Three or more...</w:t>
      </w:r>
    </w:p>
    <w:p w14:paraId="08AF4180" w14:textId="77777777" w:rsidR="00C1381D" w:rsidRDefault="00747F69" w:rsidP="00C1381D">
      <w:pPr>
        <w:shd w:val="clear" w:color="auto" w:fill="FFFFFF"/>
        <w:spacing w:before="360" w:after="360"/>
        <w:rPr>
          <w:rFonts w:ascii="Segoe UI" w:hAnsi="Segoe UI" w:cs="Segoe UI"/>
          <w:color w:val="1F2328"/>
        </w:rPr>
      </w:pPr>
      <w:r>
        <w:rPr>
          <w:rFonts w:ascii="Segoe UI" w:hAnsi="Segoe UI" w:cs="Segoe UI"/>
          <w:color w:val="1F2328"/>
        </w:rPr>
        <w:pict w14:anchorId="06F42F50">
          <v:rect id="_x0000_i1034" style="width:0;height:3pt" o:hralign="center" o:hrstd="t" o:hr="t" fillcolor="#a0a0a0" stroked="f"/>
        </w:pict>
      </w:r>
    </w:p>
    <w:p w14:paraId="467079CE"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Hyphens</w:t>
      </w:r>
    </w:p>
    <w:p w14:paraId="63FDB76A" w14:textId="77777777" w:rsidR="00C1381D" w:rsidRDefault="00747F69" w:rsidP="00C1381D">
      <w:pPr>
        <w:shd w:val="clear" w:color="auto" w:fill="FFFFFF"/>
        <w:spacing w:before="360" w:after="360"/>
        <w:rPr>
          <w:rFonts w:ascii="Segoe UI" w:hAnsi="Segoe UI" w:cs="Segoe UI"/>
          <w:color w:val="1F2328"/>
        </w:rPr>
      </w:pPr>
      <w:r>
        <w:rPr>
          <w:rFonts w:ascii="Segoe UI" w:hAnsi="Segoe UI" w:cs="Segoe UI"/>
          <w:color w:val="1F2328"/>
        </w:rPr>
        <w:pict w14:anchorId="60C7C2A3">
          <v:rect id="_x0000_i1035" style="width:0;height:3pt" o:hralign="center" o:hrstd="t" o:hr="t" fillcolor="#a0a0a0" stroked="f"/>
        </w:pict>
      </w:r>
    </w:p>
    <w:p w14:paraId="177246B6"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Asterisks</w:t>
      </w:r>
    </w:p>
    <w:p w14:paraId="160F687F" w14:textId="77777777" w:rsidR="00C1381D" w:rsidRDefault="00747F69" w:rsidP="00C1381D">
      <w:pPr>
        <w:shd w:val="clear" w:color="auto" w:fill="FFFFFF"/>
        <w:spacing w:before="360" w:after="360"/>
        <w:rPr>
          <w:rFonts w:ascii="Segoe UI" w:hAnsi="Segoe UI" w:cs="Segoe UI"/>
          <w:color w:val="1F2328"/>
        </w:rPr>
      </w:pPr>
      <w:r>
        <w:rPr>
          <w:rFonts w:ascii="Segoe UI" w:hAnsi="Segoe UI" w:cs="Segoe UI"/>
          <w:color w:val="1F2328"/>
        </w:rPr>
        <w:pict w14:anchorId="6A82D85B">
          <v:rect id="_x0000_i1036" style="width:0;height:3pt" o:hralign="center" o:hrstd="t" o:hr="t" fillcolor="#a0a0a0" stroked="f"/>
        </w:pict>
      </w:r>
    </w:p>
    <w:p w14:paraId="68288256"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Underscores</w:t>
      </w:r>
    </w:p>
    <w:p w14:paraId="751D11E7" w14:textId="77777777" w:rsidR="00C1381D" w:rsidRDefault="00C1381D" w:rsidP="00C1381D">
      <w:pPr>
        <w:pStyle w:val="Heading2"/>
        <w:shd w:val="clear" w:color="auto" w:fill="FFFFFF"/>
        <w:spacing w:before="360" w:after="240"/>
        <w:rPr>
          <w:rFonts w:ascii="Segoe UI" w:hAnsi="Segoe UI" w:cs="Segoe UI"/>
          <w:color w:val="1F2328"/>
        </w:rPr>
      </w:pPr>
      <w:bookmarkStart w:id="12" w:name="user-content-lines"/>
      <w:bookmarkEnd w:id="12"/>
      <w:r>
        <w:rPr>
          <w:rFonts w:ascii="Segoe UI" w:hAnsi="Segoe UI" w:cs="Segoe UI"/>
          <w:color w:val="1F2328"/>
        </w:rPr>
        <w:t>Line Breaks</w:t>
      </w:r>
    </w:p>
    <w:p w14:paraId="7744C400"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My basic recommendation for learning how line breaks work is to experiment and discover -- hit &lt;Enter&gt; once (i.e., insert one newline), then hit it twice (i.e., insert two newlines), see what happens. You'll soon learn to get what you want. "Markdown Toggle" is your friend.</w:t>
      </w:r>
    </w:p>
    <w:p w14:paraId="24202239"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Here are some things to try out:</w:t>
      </w:r>
    </w:p>
    <w:p w14:paraId="7FCD9FAC"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Here's a line for us to start with.</w:t>
      </w:r>
    </w:p>
    <w:p w14:paraId="0E7387D1"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012E19F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This line is separated from the one above by two newlines, so it will be a *separate paragraph*.</w:t>
      </w:r>
    </w:p>
    <w:p w14:paraId="60A80089"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p>
    <w:p w14:paraId="28296AC1"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This line is also a separate paragraph, but...</w:t>
      </w:r>
    </w:p>
    <w:p w14:paraId="57F12B07"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This line is only separated by a single newline, so it's a separate line in the *same paragraph*.</w:t>
      </w:r>
    </w:p>
    <w:p w14:paraId="5A0C9F3B"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Here's a line for us to start with.</w:t>
      </w:r>
    </w:p>
    <w:p w14:paraId="314585A8"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line is separated from the one above by two newlines, so it will be a </w:t>
      </w:r>
      <w:r>
        <w:rPr>
          <w:rStyle w:val="Emphasis"/>
          <w:rFonts w:ascii="Segoe UI" w:hAnsi="Segoe UI" w:cs="Segoe UI"/>
          <w:color w:val="1F2328"/>
        </w:rPr>
        <w:t>separate paragraph</w:t>
      </w:r>
      <w:r>
        <w:rPr>
          <w:rFonts w:ascii="Segoe UI" w:hAnsi="Segoe UI" w:cs="Segoe UI"/>
          <w:color w:val="1F2328"/>
        </w:rPr>
        <w:t>.</w:t>
      </w:r>
    </w:p>
    <w:p w14:paraId="53255519"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line is also begins a separate paragraph, but...</w:t>
      </w:r>
      <w:r>
        <w:rPr>
          <w:rFonts w:ascii="Segoe UI" w:hAnsi="Segoe UI" w:cs="Segoe UI"/>
          <w:color w:val="1F2328"/>
        </w:rPr>
        <w:br/>
        <w:t>This line is only separated by a single newline, so it's a separate line in the </w:t>
      </w:r>
      <w:r>
        <w:rPr>
          <w:rStyle w:val="Emphasis"/>
          <w:rFonts w:ascii="Segoe UI" w:hAnsi="Segoe UI" w:cs="Segoe UI"/>
          <w:color w:val="1F2328"/>
        </w:rPr>
        <w:t>same paragraph</w:t>
      </w:r>
      <w:r>
        <w:rPr>
          <w:rFonts w:ascii="Segoe UI" w:hAnsi="Segoe UI" w:cs="Segoe UI"/>
          <w:color w:val="1F2328"/>
        </w:rPr>
        <w:t>.</w:t>
      </w:r>
    </w:p>
    <w:p w14:paraId="5A3E7C78"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(Technical note: </w:t>
      </w:r>
      <w:r>
        <w:rPr>
          <w:rStyle w:val="Emphasis"/>
          <w:rFonts w:ascii="Segoe UI" w:hAnsi="Segoe UI" w:cs="Segoe UI"/>
          <w:color w:val="1F2328"/>
        </w:rPr>
        <w:t>Markdown Here</w:t>
      </w:r>
      <w:r>
        <w:rPr>
          <w:rFonts w:ascii="Segoe UI" w:hAnsi="Segoe UI" w:cs="Segoe UI"/>
          <w:color w:val="1F2328"/>
        </w:rPr>
        <w:t> uses GFM line breaks, so there's no need to use MD's two-space line breaks.)</w:t>
      </w:r>
    </w:p>
    <w:p w14:paraId="2A39E003" w14:textId="77777777" w:rsidR="00C1381D" w:rsidRDefault="00C1381D" w:rsidP="00C1381D">
      <w:pPr>
        <w:pStyle w:val="Heading2"/>
        <w:shd w:val="clear" w:color="auto" w:fill="FFFFFF"/>
        <w:spacing w:before="360" w:after="240"/>
        <w:rPr>
          <w:rFonts w:ascii="Segoe UI" w:hAnsi="Segoe UI" w:cs="Segoe UI"/>
          <w:color w:val="1F2328"/>
        </w:rPr>
      </w:pPr>
      <w:bookmarkStart w:id="13" w:name="user-content-videos"/>
      <w:bookmarkEnd w:id="13"/>
      <w:r>
        <w:rPr>
          <w:rFonts w:ascii="Segoe UI" w:hAnsi="Segoe UI" w:cs="Segoe UI"/>
          <w:color w:val="1F2328"/>
        </w:rPr>
        <w:t>YouTube Videos</w:t>
      </w:r>
    </w:p>
    <w:p w14:paraId="09539375"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They can't be added directly but you can add an image with a link to the video like this:</w:t>
      </w:r>
    </w:p>
    <w:p w14:paraId="664CA41A"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&lt;a href="http://www.youtube.com/watch?feature=player_embedded&amp;v=YOUTUBE_VIDEO_ID_HERE</w:t>
      </w:r>
    </w:p>
    <w:p w14:paraId="254066EB"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target="_blank"&gt;&lt;img src="http://img.youtube.com/vi/YOUTUBE_VIDEO_ID_HERE/0.jpg" </w:t>
      </w:r>
    </w:p>
    <w:p w14:paraId="32B9074F" w14:textId="77777777" w:rsidR="00C1381D" w:rsidRDefault="00C1381D" w:rsidP="00C1381D">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alt="IMAGE ALT TEXT HERE" width="240" height="180" border="10" /&gt;&lt;/a&gt;</w:t>
      </w:r>
    </w:p>
    <w:p w14:paraId="7F5A358A" w14:textId="77777777" w:rsidR="00C1381D" w:rsidRDefault="00C1381D" w:rsidP="00C1381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Or, in pure Markdown, but losing the image sizing and border:</w:t>
      </w:r>
    </w:p>
    <w:p w14:paraId="42C4F927" w14:textId="77777777" w:rsidR="00C1381D" w:rsidRDefault="00C1381D" w:rsidP="00C1381D">
      <w:pPr>
        <w:pStyle w:val="HTMLPreformatted"/>
        <w:shd w:val="clear" w:color="auto" w:fill="FFFFFF"/>
        <w:rPr>
          <w:rFonts w:ascii="Consolas" w:hAnsi="Consolas"/>
          <w:color w:val="1F2328"/>
        </w:rPr>
      </w:pPr>
      <w:r>
        <w:rPr>
          <w:rStyle w:val="HTMLCode"/>
          <w:rFonts w:ascii="Consolas" w:hAnsi="Consolas"/>
          <w:color w:val="1F2328"/>
          <w:bdr w:val="none" w:sz="0" w:space="0" w:color="auto" w:frame="1"/>
        </w:rPr>
        <w:t>[![IMAGE ALT TEXT HERE](http://img.youtube.com/vi/YOUTUBE_VIDEO_ID_HERE/0.jpg)](http://www.youtube.com/watch?v=YOUTUBE_</w:t>
      </w:r>
    </w:p>
    <w:p w14:paraId="152FDCC3" w14:textId="77777777" w:rsidR="00665DE8" w:rsidRDefault="00665DE8" w:rsidP="00B21E6E"/>
    <w:p w14:paraId="1785F937" w14:textId="09B67F56" w:rsidR="003823C2" w:rsidRDefault="003823C2" w:rsidP="003823C2">
      <w:pPr>
        <w:tabs>
          <w:tab w:val="left" w:pos="1716"/>
        </w:tabs>
      </w:pPr>
      <w:r>
        <w:tab/>
      </w:r>
    </w:p>
    <w:p w14:paraId="3BEC4941" w14:textId="77777777" w:rsidR="003823C2" w:rsidRPr="003823C2" w:rsidRDefault="003823C2" w:rsidP="003823C2">
      <w:pPr>
        <w:spacing w:after="0" w:line="240" w:lineRule="auto"/>
        <w:outlineLvl w:val="0"/>
        <w:rPr>
          <w:rFonts w:ascii="Times New Roman" w:eastAsia="Times New Roman" w:hAnsi="Times New Roman" w:cs="Times New Roman"/>
          <w:b/>
          <w:bCs/>
          <w:kern w:val="36"/>
          <w:sz w:val="48"/>
          <w:szCs w:val="48"/>
          <w:lang w:val="en-CM" w:eastAsia="en-CM"/>
          <w14:ligatures w14:val="none"/>
        </w:rPr>
      </w:pPr>
      <w:r w:rsidRPr="003823C2">
        <w:rPr>
          <w:rFonts w:ascii="Times New Roman" w:eastAsia="Times New Roman" w:hAnsi="Times New Roman" w:cs="Times New Roman"/>
          <w:b/>
          <w:bCs/>
          <w:kern w:val="36"/>
          <w:sz w:val="48"/>
          <w:szCs w:val="48"/>
          <w:lang w:val="en-CM" w:eastAsia="en-CM"/>
          <w14:ligatures w14:val="none"/>
        </w:rPr>
        <w:t>Multidimensional Data Points and Features Recap</w:t>
      </w:r>
    </w:p>
    <w:p w14:paraId="72C30645" w14:textId="77777777" w:rsidR="003823C2" w:rsidRPr="003823C2" w:rsidRDefault="003823C2" w:rsidP="003823C2">
      <w:pPr>
        <w:spacing w:after="100" w:afterAutospacing="1" w:line="240" w:lineRule="auto"/>
        <w:rPr>
          <w:rFonts w:ascii="Times New Roman" w:eastAsia="Times New Roman" w:hAnsi="Times New Roman" w:cs="Times New Roman"/>
          <w:kern w:val="0"/>
          <w:sz w:val="24"/>
          <w:szCs w:val="24"/>
          <w:lang w:val="en-CM" w:eastAsia="en-CM"/>
          <w14:ligatures w14:val="none"/>
        </w:rPr>
      </w:pPr>
      <w:r w:rsidRPr="003823C2">
        <w:rPr>
          <w:rFonts w:ascii="Times New Roman" w:eastAsia="Times New Roman" w:hAnsi="Times New Roman" w:cs="Times New Roman"/>
          <w:kern w:val="0"/>
          <w:sz w:val="24"/>
          <w:szCs w:val="24"/>
          <w:lang w:val="en-CM" w:eastAsia="en-CM"/>
          <w14:ligatures w14:val="none"/>
        </w:rPr>
        <w:t>A few quick takeaways:</w:t>
      </w:r>
    </w:p>
    <w:p w14:paraId="3ED48618" w14:textId="77777777" w:rsidR="003823C2" w:rsidRPr="003823C2" w:rsidRDefault="003823C2" w:rsidP="003823C2">
      <w:pPr>
        <w:spacing w:after="100" w:afterAutospacing="1" w:line="240" w:lineRule="auto"/>
        <w:rPr>
          <w:rFonts w:ascii="Times New Roman" w:eastAsia="Times New Roman" w:hAnsi="Times New Roman" w:cs="Times New Roman"/>
          <w:kern w:val="0"/>
          <w:sz w:val="24"/>
          <w:szCs w:val="24"/>
          <w:lang w:val="en-CM" w:eastAsia="en-CM"/>
          <w14:ligatures w14:val="none"/>
        </w:rPr>
      </w:pPr>
      <w:r w:rsidRPr="003823C2">
        <w:rPr>
          <w:rFonts w:ascii="Times New Roman" w:eastAsia="Times New Roman" w:hAnsi="Times New Roman" w:cs="Times New Roman"/>
          <w:kern w:val="0"/>
          <w:sz w:val="24"/>
          <w:szCs w:val="24"/>
          <w:lang w:val="en-CM" w:eastAsia="en-CM"/>
          <w14:ligatures w14:val="none"/>
        </w:rPr>
        <w:t xml:space="preserve">A </w:t>
      </w:r>
      <w:r w:rsidRPr="003823C2">
        <w:rPr>
          <w:rFonts w:ascii="unset" w:eastAsia="Times New Roman" w:hAnsi="unset" w:cs="Times New Roman"/>
          <w:b/>
          <w:bCs/>
          <w:kern w:val="0"/>
          <w:sz w:val="24"/>
          <w:szCs w:val="24"/>
          <w:lang w:val="en-CM" w:eastAsia="en-CM"/>
          <w14:ligatures w14:val="none"/>
        </w:rPr>
        <w:t xml:space="preserve">matrix </w:t>
      </w:r>
      <w:r w:rsidRPr="003823C2">
        <w:rPr>
          <w:rFonts w:ascii="Times New Roman" w:eastAsia="Times New Roman" w:hAnsi="Times New Roman" w:cs="Times New Roman"/>
          <w:kern w:val="0"/>
          <w:sz w:val="24"/>
          <w:szCs w:val="24"/>
          <w:lang w:val="en-CM" w:eastAsia="en-CM"/>
          <w14:ligatures w14:val="none"/>
        </w:rPr>
        <w:t>is a rectangular array of numbers, a way of packing numbers, or arrays of numbers (vectors) together, like so:</w:t>
      </w:r>
    </w:p>
    <w:p w14:paraId="7A291876" w14:textId="77777777" w:rsidR="003823C2" w:rsidRPr="003823C2" w:rsidRDefault="003823C2" w:rsidP="003823C2">
      <w:pPr>
        <w:spacing w:after="100" w:afterAutospacing="1" w:line="240" w:lineRule="auto"/>
        <w:rPr>
          <w:rFonts w:ascii="Times New Roman" w:eastAsia="Times New Roman" w:hAnsi="Times New Roman" w:cs="Times New Roman"/>
          <w:kern w:val="0"/>
          <w:sz w:val="24"/>
          <w:szCs w:val="24"/>
          <w:lang w:val="en-CM" w:eastAsia="en-CM"/>
          <w14:ligatures w14:val="none"/>
        </w:rPr>
      </w:pP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Times New Roman" w:eastAsia="Times New Roman" w:hAnsi="Times New Roman" w:cs="Times New Roman"/>
          <w:kern w:val="0"/>
          <w:sz w:val="29"/>
          <w:szCs w:val="29"/>
          <w:bdr w:val="none" w:sz="0" w:space="0" w:color="auto" w:frame="1"/>
          <w:lang w:val="en-CM" w:eastAsia="en-CM"/>
          <w14:ligatures w14:val="none"/>
        </w:rPr>
        <w:t>=(12345678)</w:t>
      </w:r>
      <w:r w:rsidRPr="003823C2">
        <w:rPr>
          <w:rFonts w:ascii="KaTeX_Main" w:eastAsia="Times New Roman" w:hAnsi="KaTeX_Main" w:cs="Times New Roman"/>
          <w:b/>
          <w:bCs/>
          <w:kern w:val="0"/>
          <w:sz w:val="29"/>
          <w:szCs w:val="29"/>
          <w:lang w:val="en-CM" w:eastAsia="en-CM"/>
          <w14:ligatures w14:val="none"/>
        </w:rPr>
        <w:t>X</w:t>
      </w:r>
      <w:r w:rsidRPr="003823C2">
        <w:rPr>
          <w:rFonts w:ascii="Times New Roman" w:eastAsia="Times New Roman" w:hAnsi="Times New Roman" w:cs="Times New Roman"/>
          <w:kern w:val="0"/>
          <w:sz w:val="29"/>
          <w:szCs w:val="29"/>
          <w:lang w:val="en-CM" w:eastAsia="en-CM"/>
          <w14:ligatures w14:val="none"/>
        </w:rPr>
        <w:t>=</w:t>
      </w:r>
      <w:r w:rsidRPr="003823C2">
        <w:rPr>
          <w:rFonts w:ascii="KaTeX_Size4" w:eastAsia="Times New Roman" w:hAnsi="KaTeX_Size4" w:cs="Times New Roman"/>
          <w:kern w:val="0"/>
          <w:sz w:val="29"/>
          <w:szCs w:val="29"/>
          <w:lang w:val="en-CM" w:eastAsia="en-CM"/>
          <w14:ligatures w14:val="none"/>
        </w:rPr>
        <w:t>⎝⎜⎜⎜⎛</w:t>
      </w:r>
      <w:r w:rsidRPr="003823C2">
        <w:rPr>
          <w:rFonts w:ascii="Times New Roman" w:eastAsia="Times New Roman" w:hAnsi="Times New Roman" w:cs="Times New Roman"/>
          <w:kern w:val="0"/>
          <w:sz w:val="2"/>
          <w:szCs w:val="2"/>
          <w:lang w:val="en-CM" w:eastAsia="en-CM"/>
          <w14:ligatures w14:val="none"/>
        </w:rPr>
        <w:t>​</w:t>
      </w:r>
      <w:r w:rsidRPr="003823C2">
        <w:rPr>
          <w:rFonts w:ascii="Times New Roman" w:eastAsia="Times New Roman" w:hAnsi="Times New Roman" w:cs="Times New Roman"/>
          <w:kern w:val="0"/>
          <w:sz w:val="29"/>
          <w:szCs w:val="29"/>
          <w:lang w:val="en-CM" w:eastAsia="en-CM"/>
          <w14:ligatures w14:val="none"/>
        </w:rPr>
        <w:t>1357</w:t>
      </w:r>
      <w:r w:rsidRPr="003823C2">
        <w:rPr>
          <w:rFonts w:ascii="Times New Roman" w:eastAsia="Times New Roman" w:hAnsi="Times New Roman" w:cs="Times New Roman"/>
          <w:kern w:val="0"/>
          <w:sz w:val="2"/>
          <w:szCs w:val="2"/>
          <w:lang w:val="en-CM" w:eastAsia="en-CM"/>
          <w14:ligatures w14:val="none"/>
        </w:rPr>
        <w:t>​</w:t>
      </w:r>
      <w:r w:rsidRPr="003823C2">
        <w:rPr>
          <w:rFonts w:ascii="Times New Roman" w:eastAsia="Times New Roman" w:hAnsi="Times New Roman" w:cs="Times New Roman"/>
          <w:kern w:val="0"/>
          <w:sz w:val="29"/>
          <w:szCs w:val="29"/>
          <w:lang w:val="en-CM" w:eastAsia="en-CM"/>
          <w14:ligatures w14:val="none"/>
        </w:rPr>
        <w:t>2468</w:t>
      </w:r>
      <w:r w:rsidRPr="003823C2">
        <w:rPr>
          <w:rFonts w:ascii="Times New Roman" w:eastAsia="Times New Roman" w:hAnsi="Times New Roman" w:cs="Times New Roman"/>
          <w:kern w:val="0"/>
          <w:sz w:val="2"/>
          <w:szCs w:val="2"/>
          <w:lang w:val="en-CM" w:eastAsia="en-CM"/>
          <w14:ligatures w14:val="none"/>
        </w:rPr>
        <w:t>​</w:t>
      </w:r>
      <w:r w:rsidRPr="003823C2">
        <w:rPr>
          <w:rFonts w:ascii="KaTeX_Size4" w:eastAsia="Times New Roman" w:hAnsi="KaTeX_Size4" w:cs="Times New Roman"/>
          <w:kern w:val="0"/>
          <w:sz w:val="29"/>
          <w:szCs w:val="29"/>
          <w:lang w:val="en-CM" w:eastAsia="en-CM"/>
          <w14:ligatures w14:val="none"/>
        </w:rPr>
        <w:t>⎠⎟⎟⎟⎞</w:t>
      </w:r>
      <w:r w:rsidRPr="003823C2">
        <w:rPr>
          <w:rFonts w:ascii="Times New Roman" w:eastAsia="Times New Roman" w:hAnsi="Times New Roman" w:cs="Times New Roman"/>
          <w:kern w:val="0"/>
          <w:sz w:val="2"/>
          <w:szCs w:val="2"/>
          <w:lang w:val="en-CM" w:eastAsia="en-CM"/>
          <w14:ligatures w14:val="none"/>
        </w:rPr>
        <w:t>​</w:t>
      </w:r>
    </w:p>
    <w:p w14:paraId="159C6D97" w14:textId="77777777" w:rsidR="003823C2" w:rsidRPr="003823C2" w:rsidRDefault="003823C2" w:rsidP="003823C2">
      <w:pPr>
        <w:spacing w:after="100" w:afterAutospacing="1" w:line="240" w:lineRule="auto"/>
        <w:rPr>
          <w:rFonts w:ascii="Times New Roman" w:eastAsia="Times New Roman" w:hAnsi="Times New Roman" w:cs="Times New Roman"/>
          <w:kern w:val="0"/>
          <w:sz w:val="24"/>
          <w:szCs w:val="24"/>
          <w:lang w:val="en-CM" w:eastAsia="en-CM"/>
          <w14:ligatures w14:val="none"/>
        </w:rPr>
      </w:pPr>
      <w:r w:rsidRPr="003823C2">
        <w:rPr>
          <w:rFonts w:ascii="Times New Roman" w:eastAsia="Times New Roman" w:hAnsi="Times New Roman" w:cs="Times New Roman"/>
          <w:kern w:val="0"/>
          <w:sz w:val="24"/>
          <w:szCs w:val="24"/>
          <w:lang w:val="en-CM" w:eastAsia="en-CM"/>
          <w14:ligatures w14:val="none"/>
        </w:rPr>
        <w:t xml:space="preserve">A </w:t>
      </w:r>
      <w:r w:rsidRPr="003823C2">
        <w:rPr>
          <w:rFonts w:ascii="unset" w:eastAsia="Times New Roman" w:hAnsi="unset" w:cs="Times New Roman"/>
          <w:b/>
          <w:bCs/>
          <w:kern w:val="0"/>
          <w:sz w:val="24"/>
          <w:szCs w:val="24"/>
          <w:lang w:val="en-CM" w:eastAsia="en-CM"/>
          <w14:ligatures w14:val="none"/>
        </w:rPr>
        <w:t xml:space="preserve">vector </w:t>
      </w:r>
      <w:r w:rsidRPr="003823C2">
        <w:rPr>
          <w:rFonts w:ascii="Times New Roman" w:eastAsia="Times New Roman" w:hAnsi="Times New Roman" w:cs="Times New Roman"/>
          <w:kern w:val="0"/>
          <w:sz w:val="24"/>
          <w:szCs w:val="24"/>
          <w:lang w:val="en-CM" w:eastAsia="en-CM"/>
          <w14:ligatures w14:val="none"/>
        </w:rPr>
        <w:t>can be seen as a matrix with either one row, or one column:</w:t>
      </w:r>
    </w:p>
    <w:p w14:paraId="2D25041C" w14:textId="77777777" w:rsidR="003823C2" w:rsidRPr="003823C2" w:rsidRDefault="003823C2" w:rsidP="003823C2">
      <w:pPr>
        <w:spacing w:after="100" w:afterAutospacing="1" w:line="240" w:lineRule="auto"/>
        <w:rPr>
          <w:rFonts w:ascii="Times New Roman" w:eastAsia="Times New Roman" w:hAnsi="Times New Roman" w:cs="Times New Roman"/>
          <w:kern w:val="0"/>
          <w:sz w:val="24"/>
          <w:szCs w:val="24"/>
          <w:lang w:val="en-CM" w:eastAsia="en-CM"/>
          <w14:ligatures w14:val="none"/>
        </w:rPr>
      </w:pP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=(46242)</w:t>
      </w:r>
      <w:r w:rsidRPr="003823C2">
        <w:rPr>
          <w:rFonts w:ascii="KaTeX_Main" w:eastAsia="Times New Roman" w:hAnsi="KaTeX_Main" w:cs="Times New Roman"/>
          <w:b/>
          <w:bCs/>
          <w:kern w:val="0"/>
          <w:sz w:val="29"/>
          <w:szCs w:val="29"/>
          <w:lang w:val="en-CM" w:eastAsia="en-CM"/>
          <w14:ligatures w14:val="none"/>
        </w:rPr>
        <w:t>Y</w:t>
      </w:r>
      <w:r w:rsidRPr="003823C2">
        <w:rPr>
          <w:rFonts w:ascii="KaTeX_Main" w:eastAsia="Times New Roman" w:hAnsi="KaTeX_Main" w:cs="Times New Roman"/>
          <w:kern w:val="0"/>
          <w:sz w:val="29"/>
          <w:szCs w:val="29"/>
          <w:lang w:val="en-CM" w:eastAsia="en-CM"/>
          <w14:ligatures w14:val="none"/>
        </w:rPr>
        <w:t>=</w:t>
      </w:r>
      <w:r w:rsidRPr="003823C2">
        <w:rPr>
          <w:rFonts w:ascii="KaTeX_Size4" w:eastAsia="Times New Roman" w:hAnsi="KaTeX_Size4" w:cs="Times New Roman"/>
          <w:kern w:val="0"/>
          <w:sz w:val="29"/>
          <w:szCs w:val="29"/>
          <w:lang w:val="en-CM" w:eastAsia="en-CM"/>
          <w14:ligatures w14:val="none"/>
        </w:rPr>
        <w:t>⎝⎜⎜⎜⎜⎜⎛</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46242</w:t>
      </w:r>
      <w:r w:rsidRPr="003823C2">
        <w:rPr>
          <w:rFonts w:ascii="KaTeX_Main" w:eastAsia="Times New Roman" w:hAnsi="KaTeX_Main" w:cs="Times New Roman"/>
          <w:kern w:val="0"/>
          <w:sz w:val="2"/>
          <w:szCs w:val="2"/>
          <w:lang w:val="en-CM" w:eastAsia="en-CM"/>
          <w14:ligatures w14:val="none"/>
        </w:rPr>
        <w:t>​</w:t>
      </w:r>
      <w:r w:rsidRPr="003823C2">
        <w:rPr>
          <w:rFonts w:ascii="KaTeX_Size4" w:eastAsia="Times New Roman" w:hAnsi="KaTeX_Size4" w:cs="Times New Roman"/>
          <w:kern w:val="0"/>
          <w:sz w:val="29"/>
          <w:szCs w:val="29"/>
          <w:lang w:val="en-CM" w:eastAsia="en-CM"/>
          <w14:ligatures w14:val="none"/>
        </w:rPr>
        <w:t>⎠⎟⎟⎟⎟⎟⎞</w:t>
      </w:r>
      <w:r w:rsidRPr="003823C2">
        <w:rPr>
          <w:rFonts w:ascii="KaTeX_Main" w:eastAsia="Times New Roman" w:hAnsi="KaTeX_Main" w:cs="Times New Roman"/>
          <w:kern w:val="0"/>
          <w:sz w:val="2"/>
          <w:szCs w:val="2"/>
          <w:lang w:val="en-CM" w:eastAsia="en-CM"/>
          <w14:ligatures w14:val="none"/>
        </w:rPr>
        <w:t>​</w:t>
      </w:r>
      <w:r w:rsidRPr="003823C2">
        <w:rPr>
          <w:rFonts w:ascii="Times New Roman" w:eastAsia="Times New Roman" w:hAnsi="Times New Roman" w:cs="Times New Roman"/>
          <w:kern w:val="0"/>
          <w:sz w:val="24"/>
          <w:szCs w:val="24"/>
          <w:lang w:val="en-CM" w:eastAsia="en-CM"/>
          <w14:ligatures w14:val="none"/>
        </w:rPr>
        <w:t xml:space="preserve">, </w:t>
      </w:r>
    </w:p>
    <w:p w14:paraId="001B803D" w14:textId="77777777" w:rsidR="003823C2" w:rsidRPr="003823C2" w:rsidRDefault="003823C2" w:rsidP="003823C2">
      <w:pPr>
        <w:spacing w:after="100" w:afterAutospacing="1" w:line="240" w:lineRule="auto"/>
        <w:rPr>
          <w:rFonts w:ascii="Times New Roman" w:eastAsia="Times New Roman" w:hAnsi="Times New Roman" w:cs="Times New Roman"/>
          <w:kern w:val="0"/>
          <w:sz w:val="24"/>
          <w:szCs w:val="24"/>
          <w:lang w:val="en-CM" w:eastAsia="en-CM"/>
          <w14:ligatures w14:val="none"/>
        </w:rPr>
      </w:pPr>
      <w:r w:rsidRPr="003823C2">
        <w:rPr>
          <w:rFonts w:ascii="Tahoma" w:eastAsia="Times New Roman" w:hAnsi="Tahoma" w:cs="Tahoma"/>
          <w:kern w:val="0"/>
          <w:sz w:val="29"/>
          <w:szCs w:val="29"/>
          <w:bdr w:val="none" w:sz="0" w:space="0" w:color="auto" w:frame="1"/>
          <w:lang w:val="en-CM" w:eastAsia="en-CM"/>
          <w14:ligatures w14:val="none"/>
        </w:rPr>
        <w:lastRenderedPageBreak/>
        <w:t>�</w:t>
      </w:r>
      <w:r w:rsidRPr="003823C2">
        <w:rPr>
          <w:rFonts w:ascii="KaTeX_Main" w:eastAsia="Times New Roman" w:hAnsi="KaTeX_Main" w:cs="Times New Roman"/>
          <w:kern w:val="0"/>
          <w:sz w:val="29"/>
          <w:szCs w:val="29"/>
          <w:bdr w:val="none" w:sz="0" w:space="0" w:color="auto" w:frame="1"/>
          <w:lang w:val="en-CM" w:eastAsia="en-CM"/>
          <w14:ligatures w14:val="none"/>
        </w:rPr>
        <w:t>=(46242)</w:t>
      </w:r>
      <w:r w:rsidRPr="003823C2">
        <w:rPr>
          <w:rFonts w:ascii="KaTeX_Main" w:eastAsia="Times New Roman" w:hAnsi="KaTeX_Main" w:cs="Times New Roman"/>
          <w:b/>
          <w:bCs/>
          <w:kern w:val="0"/>
          <w:sz w:val="29"/>
          <w:szCs w:val="29"/>
          <w:lang w:val="en-CM" w:eastAsia="en-CM"/>
          <w14:ligatures w14:val="none"/>
        </w:rPr>
        <w:t>Z</w:t>
      </w:r>
      <w:r w:rsidRPr="003823C2">
        <w:rPr>
          <w:rFonts w:ascii="KaTeX_Main" w:eastAsia="Times New Roman" w:hAnsi="KaTeX_Main" w:cs="Times New Roman"/>
          <w:kern w:val="0"/>
          <w:sz w:val="29"/>
          <w:szCs w:val="29"/>
          <w:lang w:val="en-CM" w:eastAsia="en-CM"/>
          <w14:ligatures w14:val="none"/>
        </w:rPr>
        <w:t>=</w:t>
      </w:r>
      <w:r w:rsidRPr="003823C2">
        <w:rPr>
          <w:rFonts w:ascii="KaTeX_Size1" w:eastAsia="Times New Roman" w:hAnsi="KaTeX_Size1" w:cs="Times New Roman"/>
          <w:kern w:val="0"/>
          <w:sz w:val="29"/>
          <w:szCs w:val="29"/>
          <w:lang w:val="en-CM" w:eastAsia="en-CM"/>
          <w14:ligatures w14:val="none"/>
        </w:rPr>
        <w:t>(</w:t>
      </w:r>
      <w:r w:rsidRPr="003823C2">
        <w:rPr>
          <w:rFonts w:ascii="KaTeX_Main" w:eastAsia="Times New Roman" w:hAnsi="KaTeX_Main" w:cs="Times New Roman"/>
          <w:kern w:val="0"/>
          <w:sz w:val="29"/>
          <w:szCs w:val="29"/>
          <w:lang w:val="en-CM" w:eastAsia="en-CM"/>
          <w14:ligatures w14:val="none"/>
        </w:rPr>
        <w:t>4</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6</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2</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4</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2</w:t>
      </w:r>
      <w:r w:rsidRPr="003823C2">
        <w:rPr>
          <w:rFonts w:ascii="KaTeX_Main" w:eastAsia="Times New Roman" w:hAnsi="KaTeX_Main" w:cs="Times New Roman"/>
          <w:kern w:val="0"/>
          <w:sz w:val="2"/>
          <w:szCs w:val="2"/>
          <w:lang w:val="en-CM" w:eastAsia="en-CM"/>
          <w14:ligatures w14:val="none"/>
        </w:rPr>
        <w:t>​</w:t>
      </w:r>
      <w:r w:rsidRPr="003823C2">
        <w:rPr>
          <w:rFonts w:ascii="KaTeX_Size1" w:eastAsia="Times New Roman" w:hAnsi="KaTeX_Size1" w:cs="Times New Roman"/>
          <w:kern w:val="0"/>
          <w:sz w:val="29"/>
          <w:szCs w:val="29"/>
          <w:lang w:val="en-CM" w:eastAsia="en-CM"/>
          <w14:ligatures w14:val="none"/>
        </w:rPr>
        <w:t>)</w:t>
      </w:r>
      <w:r w:rsidRPr="003823C2">
        <w:rPr>
          <w:rFonts w:ascii="Times New Roman" w:eastAsia="Times New Roman" w:hAnsi="Times New Roman" w:cs="Times New Roman"/>
          <w:kern w:val="0"/>
          <w:sz w:val="24"/>
          <w:szCs w:val="24"/>
          <w:lang w:val="en-CM" w:eastAsia="en-CM"/>
          <w14:ligatures w14:val="none"/>
        </w:rPr>
        <w:t>.</w:t>
      </w:r>
    </w:p>
    <w:p w14:paraId="3A136460" w14:textId="77777777" w:rsidR="003823C2" w:rsidRPr="003823C2" w:rsidRDefault="003823C2" w:rsidP="003823C2">
      <w:pPr>
        <w:spacing w:after="100" w:afterAutospacing="1" w:line="240" w:lineRule="auto"/>
        <w:rPr>
          <w:rFonts w:ascii="Times New Roman" w:eastAsia="Times New Roman" w:hAnsi="Times New Roman" w:cs="Times New Roman"/>
          <w:kern w:val="0"/>
          <w:sz w:val="24"/>
          <w:szCs w:val="24"/>
          <w:lang w:val="en-CM" w:eastAsia="en-CM"/>
          <w14:ligatures w14:val="none"/>
        </w:rPr>
      </w:pPr>
      <w:r w:rsidRPr="003823C2">
        <w:rPr>
          <w:rFonts w:ascii="Times New Roman" w:eastAsia="Times New Roman" w:hAnsi="Times New Roman" w:cs="Times New Roman"/>
          <w:kern w:val="0"/>
          <w:sz w:val="24"/>
          <w:szCs w:val="24"/>
          <w:lang w:val="en-CM" w:eastAsia="en-CM"/>
          <w14:ligatures w14:val="none"/>
        </w:rPr>
        <w:t>In the example presented at the end of the previous video, we had the marks of our students packed in one matrix, the first column being the English score, the second the Maths score:</w:t>
      </w:r>
    </w:p>
    <w:p w14:paraId="14FE83E8" w14:textId="77777777" w:rsidR="003823C2" w:rsidRPr="003823C2" w:rsidRDefault="003823C2" w:rsidP="003823C2">
      <w:pPr>
        <w:spacing w:after="100" w:afterAutospacing="1" w:line="240" w:lineRule="auto"/>
        <w:rPr>
          <w:rFonts w:ascii="Times New Roman" w:eastAsia="Times New Roman" w:hAnsi="Times New Roman" w:cs="Times New Roman"/>
          <w:kern w:val="0"/>
          <w:sz w:val="24"/>
          <w:szCs w:val="24"/>
          <w:lang w:val="en-CM" w:eastAsia="en-CM"/>
          <w14:ligatures w14:val="none"/>
        </w:rPr>
      </w:pP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1,</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2)=(65557052454261343731)</w:t>
      </w:r>
      <w:r w:rsidRPr="003823C2">
        <w:rPr>
          <w:rFonts w:ascii="KaTeX_Main" w:eastAsia="Times New Roman" w:hAnsi="KaTeX_Main" w:cs="Times New Roman"/>
          <w:b/>
          <w:bCs/>
          <w:kern w:val="0"/>
          <w:sz w:val="29"/>
          <w:szCs w:val="29"/>
          <w:lang w:val="en-CM" w:eastAsia="en-CM"/>
          <w14:ligatures w14:val="none"/>
        </w:rPr>
        <w:t>X</w:t>
      </w:r>
      <w:r w:rsidRPr="003823C2">
        <w:rPr>
          <w:rFonts w:ascii="KaTeX_Main" w:eastAsia="Times New Roman" w:hAnsi="KaTeX_Main" w:cs="Times New Roman"/>
          <w:kern w:val="0"/>
          <w:sz w:val="29"/>
          <w:szCs w:val="29"/>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in" w:eastAsia="Times New Roman" w:hAnsi="KaTeX_Main" w:cs="Times New Roman"/>
          <w:kern w:val="0"/>
          <w:sz w:val="20"/>
          <w:szCs w:val="20"/>
          <w:lang w:val="en-CM" w:eastAsia="en-CM"/>
          <w14:ligatures w14:val="none"/>
        </w:rPr>
        <w:t>1</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in" w:eastAsia="Times New Roman" w:hAnsi="KaTeX_Main" w:cs="Times New Roman"/>
          <w:kern w:val="0"/>
          <w:sz w:val="20"/>
          <w:szCs w:val="20"/>
          <w:lang w:val="en-CM" w:eastAsia="en-CM"/>
          <w14:ligatures w14:val="none"/>
        </w:rPr>
        <w:t>2</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r w:rsidRPr="003823C2">
        <w:rPr>
          <w:rFonts w:ascii="KaTeX_Size4" w:eastAsia="Times New Roman" w:hAnsi="KaTeX_Size4" w:cs="Times New Roman"/>
          <w:kern w:val="0"/>
          <w:sz w:val="29"/>
          <w:szCs w:val="29"/>
          <w:lang w:val="en-CM" w:eastAsia="en-CM"/>
          <w14:ligatures w14:val="none"/>
        </w:rPr>
        <w:t>⎝⎜⎜⎜⎜⎜⎛</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6570456137</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5552423431</w:t>
      </w:r>
      <w:r w:rsidRPr="003823C2">
        <w:rPr>
          <w:rFonts w:ascii="KaTeX_Main" w:eastAsia="Times New Roman" w:hAnsi="KaTeX_Main" w:cs="Times New Roman"/>
          <w:kern w:val="0"/>
          <w:sz w:val="2"/>
          <w:szCs w:val="2"/>
          <w:lang w:val="en-CM" w:eastAsia="en-CM"/>
          <w14:ligatures w14:val="none"/>
        </w:rPr>
        <w:t>​</w:t>
      </w:r>
      <w:r w:rsidRPr="003823C2">
        <w:rPr>
          <w:rFonts w:ascii="KaTeX_Size4" w:eastAsia="Times New Roman" w:hAnsi="KaTeX_Size4" w:cs="Times New Roman"/>
          <w:kern w:val="0"/>
          <w:sz w:val="29"/>
          <w:szCs w:val="29"/>
          <w:lang w:val="en-CM" w:eastAsia="en-CM"/>
          <w14:ligatures w14:val="none"/>
        </w:rPr>
        <w:t>⎠⎟⎟⎟⎟⎟⎞</w:t>
      </w:r>
      <w:r w:rsidRPr="003823C2">
        <w:rPr>
          <w:rFonts w:ascii="KaTeX_Main" w:eastAsia="Times New Roman" w:hAnsi="KaTeX_Main" w:cs="Times New Roman"/>
          <w:kern w:val="0"/>
          <w:sz w:val="2"/>
          <w:szCs w:val="2"/>
          <w:lang w:val="en-CM" w:eastAsia="en-CM"/>
          <w14:ligatures w14:val="none"/>
        </w:rPr>
        <w:t>​</w:t>
      </w:r>
    </w:p>
    <w:p w14:paraId="031712A8" w14:textId="77777777" w:rsidR="003823C2" w:rsidRPr="003823C2" w:rsidRDefault="003823C2" w:rsidP="003823C2">
      <w:pPr>
        <w:spacing w:after="100" w:afterAutospacing="1" w:line="240" w:lineRule="auto"/>
        <w:rPr>
          <w:rFonts w:ascii="Times New Roman" w:eastAsia="Times New Roman" w:hAnsi="Times New Roman" w:cs="Times New Roman"/>
          <w:kern w:val="0"/>
          <w:sz w:val="24"/>
          <w:szCs w:val="24"/>
          <w:lang w:val="en-CM" w:eastAsia="en-CM"/>
          <w14:ligatures w14:val="none"/>
        </w:rPr>
      </w:pPr>
      <w:r w:rsidRPr="003823C2">
        <w:rPr>
          <w:rFonts w:ascii="Times New Roman" w:eastAsia="Times New Roman" w:hAnsi="Times New Roman" w:cs="Times New Roman"/>
          <w:kern w:val="0"/>
          <w:sz w:val="24"/>
          <w:szCs w:val="24"/>
          <w:lang w:val="en-CM" w:eastAsia="en-CM"/>
          <w14:ligatures w14:val="none"/>
        </w:rPr>
        <w:t xml:space="preserve">We can now read the matrix either horizontally or line by line, that is, student by student, or we can do so vertically, looking at the English (the vector </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1</w:t>
      </w:r>
      <w:r w:rsidRPr="003823C2">
        <w:rPr>
          <w:rFonts w:ascii="KaTeX_Math" w:eastAsia="Times New Roman" w:hAnsi="KaTeX_Math" w:cs="Times New Roman"/>
          <w:i/>
          <w:iCs/>
          <w:kern w:val="0"/>
          <w:sz w:val="29"/>
          <w:szCs w:val="29"/>
          <w:lang w:val="en-CM" w:eastAsia="en-CM"/>
          <w14:ligatures w14:val="none"/>
        </w:rPr>
        <w:t>X</w:t>
      </w:r>
      <w:r w:rsidRPr="003823C2">
        <w:rPr>
          <w:rFonts w:ascii="KaTeX_Main" w:eastAsia="Times New Roman" w:hAnsi="KaTeX_Main" w:cs="Times New Roman"/>
          <w:kern w:val="0"/>
          <w:sz w:val="20"/>
          <w:szCs w:val="20"/>
          <w:lang w:val="en-CM" w:eastAsia="en-CM"/>
          <w14:ligatures w14:val="none"/>
        </w:rPr>
        <w:t>1</w:t>
      </w:r>
      <w:r w:rsidRPr="003823C2">
        <w:rPr>
          <w:rFonts w:ascii="KaTeX_Main" w:eastAsia="Times New Roman" w:hAnsi="KaTeX_Main" w:cs="Times New Roman"/>
          <w:kern w:val="0"/>
          <w:sz w:val="2"/>
          <w:szCs w:val="2"/>
          <w:lang w:val="en-CM" w:eastAsia="en-CM"/>
          <w14:ligatures w14:val="none"/>
        </w:rPr>
        <w:t>​</w:t>
      </w:r>
      <w:r w:rsidRPr="003823C2">
        <w:rPr>
          <w:rFonts w:ascii="Times New Roman" w:eastAsia="Times New Roman" w:hAnsi="Times New Roman" w:cs="Times New Roman"/>
          <w:kern w:val="0"/>
          <w:sz w:val="24"/>
          <w:szCs w:val="24"/>
          <w:lang w:val="en-CM" w:eastAsia="en-CM"/>
          <w14:ligatures w14:val="none"/>
        </w:rPr>
        <w:t xml:space="preserve">) or Maths scores (the vector </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2</w:t>
      </w:r>
      <w:r w:rsidRPr="003823C2">
        <w:rPr>
          <w:rFonts w:ascii="KaTeX_Math" w:eastAsia="Times New Roman" w:hAnsi="KaTeX_Math" w:cs="Times New Roman"/>
          <w:i/>
          <w:iCs/>
          <w:kern w:val="0"/>
          <w:sz w:val="29"/>
          <w:szCs w:val="29"/>
          <w:lang w:val="en-CM" w:eastAsia="en-CM"/>
          <w14:ligatures w14:val="none"/>
        </w:rPr>
        <w:t>X</w:t>
      </w:r>
      <w:r w:rsidRPr="003823C2">
        <w:rPr>
          <w:rFonts w:ascii="KaTeX_Main" w:eastAsia="Times New Roman" w:hAnsi="KaTeX_Main" w:cs="Times New Roman"/>
          <w:kern w:val="0"/>
          <w:sz w:val="20"/>
          <w:szCs w:val="20"/>
          <w:lang w:val="en-CM" w:eastAsia="en-CM"/>
          <w14:ligatures w14:val="none"/>
        </w:rPr>
        <w:t>2</w:t>
      </w:r>
      <w:r w:rsidRPr="003823C2">
        <w:rPr>
          <w:rFonts w:ascii="KaTeX_Main" w:eastAsia="Times New Roman" w:hAnsi="KaTeX_Main" w:cs="Times New Roman"/>
          <w:kern w:val="0"/>
          <w:sz w:val="2"/>
          <w:szCs w:val="2"/>
          <w:lang w:val="en-CM" w:eastAsia="en-CM"/>
          <w14:ligatures w14:val="none"/>
        </w:rPr>
        <w:t>​</w:t>
      </w:r>
      <w:r w:rsidRPr="003823C2">
        <w:rPr>
          <w:rFonts w:ascii="Times New Roman" w:eastAsia="Times New Roman" w:hAnsi="Times New Roman" w:cs="Times New Roman"/>
          <w:kern w:val="0"/>
          <w:sz w:val="24"/>
          <w:szCs w:val="24"/>
          <w:lang w:val="en-CM" w:eastAsia="en-CM"/>
          <w14:ligatures w14:val="none"/>
        </w:rPr>
        <w:t>).</w:t>
      </w:r>
    </w:p>
    <w:p w14:paraId="2733736D" w14:textId="77777777" w:rsidR="003823C2" w:rsidRPr="003823C2" w:rsidRDefault="003823C2" w:rsidP="003823C2">
      <w:pPr>
        <w:spacing w:after="100" w:afterAutospacing="1" w:line="240" w:lineRule="auto"/>
        <w:rPr>
          <w:rFonts w:ascii="Times New Roman" w:eastAsia="Times New Roman" w:hAnsi="Times New Roman" w:cs="Times New Roman"/>
          <w:kern w:val="0"/>
          <w:sz w:val="24"/>
          <w:szCs w:val="24"/>
          <w:lang w:val="en-CM" w:eastAsia="en-CM"/>
          <w14:ligatures w14:val="none"/>
        </w:rPr>
      </w:pPr>
      <w:r w:rsidRPr="003823C2">
        <w:rPr>
          <w:rFonts w:ascii="Times New Roman" w:eastAsia="Times New Roman" w:hAnsi="Times New Roman" w:cs="Times New Roman"/>
          <w:kern w:val="0"/>
          <w:sz w:val="24"/>
          <w:szCs w:val="24"/>
          <w:lang w:val="en-CM" w:eastAsia="en-CM"/>
          <w14:ligatures w14:val="none"/>
        </w:rPr>
        <w:t xml:space="preserve">The general matrix is: </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11</w:t>
      </w:r>
      <w:r w:rsidRPr="003823C2">
        <w:rPr>
          <w:rFonts w:ascii="Cambria" w:eastAsia="Times New Roman" w:hAnsi="Cambria" w:cs="Cambria"/>
          <w:kern w:val="0"/>
          <w:sz w:val="29"/>
          <w:szCs w:val="29"/>
          <w:bdr w:val="none" w:sz="0" w:space="0" w:color="auto" w:frame="1"/>
          <w:lang w:val="en-CM" w:eastAsia="en-CM"/>
          <w14:ligatures w14:val="none"/>
        </w:rPr>
        <w:t>⋯</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1</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Cambria" w:eastAsia="Times New Roman" w:hAnsi="Cambria" w:cs="Cambria"/>
          <w:kern w:val="0"/>
          <w:sz w:val="29"/>
          <w:szCs w:val="29"/>
          <w:bdr w:val="none" w:sz="0" w:space="0" w:color="auto" w:frame="1"/>
          <w:lang w:val="en-CM" w:eastAsia="en-CM"/>
          <w14:ligatures w14:val="none"/>
        </w:rPr>
        <w:t>⋮⋮⋮</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1</w:t>
      </w:r>
      <w:r w:rsidRPr="003823C2">
        <w:rPr>
          <w:rFonts w:ascii="Cambria" w:eastAsia="Times New Roman" w:hAnsi="Cambria" w:cs="Cambria"/>
          <w:kern w:val="0"/>
          <w:sz w:val="29"/>
          <w:szCs w:val="29"/>
          <w:bdr w:val="none" w:sz="0" w:space="0" w:color="auto" w:frame="1"/>
          <w:lang w:val="en-CM" w:eastAsia="en-CM"/>
          <w14:ligatures w14:val="none"/>
        </w:rPr>
        <w:t>⋯</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1,</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2,...,</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in" w:eastAsia="Times New Roman" w:hAnsi="KaTeX_Main" w:cs="Times New Roman"/>
          <w:kern w:val="0"/>
          <w:sz w:val="29"/>
          <w:szCs w:val="29"/>
          <w:lang w:val="en-CM" w:eastAsia="en-CM"/>
          <w14:ligatures w14:val="none"/>
        </w:rPr>
        <w:t>=</w:t>
      </w:r>
      <w:r w:rsidRPr="003823C2">
        <w:rPr>
          <w:rFonts w:ascii="KaTeX_Size4" w:eastAsia="Times New Roman" w:hAnsi="KaTeX_Size4" w:cs="Times New Roman"/>
          <w:kern w:val="0"/>
          <w:sz w:val="29"/>
          <w:szCs w:val="29"/>
          <w:lang w:val="en-CM" w:eastAsia="en-CM"/>
          <w14:ligatures w14:val="none"/>
        </w:rPr>
        <w:t>⎝⎜⎜⎛</w:t>
      </w:r>
      <w:r w:rsidRPr="003823C2">
        <w:rPr>
          <w:rFonts w:ascii="KaTeX_Main" w:eastAsia="Times New Roman" w:hAnsi="KaTeX_Main" w:cs="Times New Roman"/>
          <w:kern w:val="0"/>
          <w:sz w:val="2"/>
          <w:szCs w:val="2"/>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in" w:eastAsia="Times New Roman" w:hAnsi="KaTeX_Main" w:cs="Times New Roman"/>
          <w:kern w:val="0"/>
          <w:sz w:val="20"/>
          <w:szCs w:val="20"/>
          <w:lang w:val="en-CM" w:eastAsia="en-CM"/>
          <w14:ligatures w14:val="none"/>
        </w:rPr>
        <w:t>11</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th" w:eastAsia="Times New Roman" w:hAnsi="KaTeX_Math" w:cs="Times New Roman"/>
          <w:i/>
          <w:iCs/>
          <w:kern w:val="0"/>
          <w:sz w:val="20"/>
          <w:szCs w:val="20"/>
          <w:lang w:val="en-CM" w:eastAsia="en-CM"/>
          <w14:ligatures w14:val="none"/>
        </w:rPr>
        <w:t>n</w:t>
      </w:r>
      <w:r w:rsidRPr="003823C2">
        <w:rPr>
          <w:rFonts w:ascii="KaTeX_Main" w:eastAsia="Times New Roman" w:hAnsi="KaTeX_Main" w:cs="Times New Roman"/>
          <w:kern w:val="0"/>
          <w:sz w:val="20"/>
          <w:szCs w:val="20"/>
          <w:lang w:val="en-CM" w:eastAsia="en-CM"/>
          <w14:ligatures w14:val="none"/>
        </w:rPr>
        <w:t>1</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r w:rsidRPr="003823C2">
        <w:rPr>
          <w:rFonts w:ascii="KaTeX_Main" w:eastAsia="Times New Roman" w:hAnsi="KaTeX_Main" w:cs="Times New Roman"/>
          <w:kern w:val="0"/>
          <w:sz w:val="2"/>
          <w:szCs w:val="2"/>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in" w:eastAsia="Times New Roman" w:hAnsi="KaTeX_Main" w:cs="Times New Roman"/>
          <w:kern w:val="0"/>
          <w:sz w:val="20"/>
          <w:szCs w:val="20"/>
          <w:lang w:val="en-CM" w:eastAsia="en-CM"/>
          <w14:ligatures w14:val="none"/>
        </w:rPr>
        <w:t>1</w:t>
      </w:r>
      <w:r w:rsidRPr="003823C2">
        <w:rPr>
          <w:rFonts w:ascii="KaTeX_Math" w:eastAsia="Times New Roman" w:hAnsi="KaTeX_Math" w:cs="Times New Roman"/>
          <w:i/>
          <w:iCs/>
          <w:kern w:val="0"/>
          <w:sz w:val="20"/>
          <w:szCs w:val="20"/>
          <w:lang w:val="en-CM" w:eastAsia="en-CM"/>
          <w14:ligatures w14:val="none"/>
        </w:rPr>
        <w:t>p</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th" w:eastAsia="Times New Roman" w:hAnsi="KaTeX_Math" w:cs="Times New Roman"/>
          <w:i/>
          <w:iCs/>
          <w:kern w:val="0"/>
          <w:sz w:val="20"/>
          <w:szCs w:val="20"/>
          <w:lang w:val="en-CM" w:eastAsia="en-CM"/>
          <w14:ligatures w14:val="none"/>
        </w:rPr>
        <w:t>np</w:t>
      </w:r>
      <w:r w:rsidRPr="003823C2">
        <w:rPr>
          <w:rFonts w:ascii="KaTeX_Main" w:eastAsia="Times New Roman" w:hAnsi="KaTeX_Main" w:cs="Times New Roman"/>
          <w:kern w:val="0"/>
          <w:sz w:val="2"/>
          <w:szCs w:val="2"/>
          <w:lang w:val="en-CM" w:eastAsia="en-CM"/>
          <w14:ligatures w14:val="none"/>
        </w:rPr>
        <w:t>​​</w:t>
      </w:r>
      <w:r w:rsidRPr="003823C2">
        <w:rPr>
          <w:rFonts w:ascii="KaTeX_Size4" w:eastAsia="Times New Roman" w:hAnsi="KaTeX_Size4" w:cs="Times New Roman"/>
          <w:kern w:val="0"/>
          <w:sz w:val="29"/>
          <w:szCs w:val="29"/>
          <w:lang w:val="en-CM" w:eastAsia="en-CM"/>
          <w14:ligatures w14:val="none"/>
        </w:rPr>
        <w:t>⎠⎟⎟⎞</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in" w:eastAsia="Times New Roman" w:hAnsi="KaTeX_Main" w:cs="Times New Roman"/>
          <w:kern w:val="0"/>
          <w:sz w:val="20"/>
          <w:szCs w:val="20"/>
          <w:lang w:val="en-CM" w:eastAsia="en-CM"/>
          <w14:ligatures w14:val="none"/>
        </w:rPr>
        <w:t>1</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in" w:eastAsia="Times New Roman" w:hAnsi="KaTeX_Main" w:cs="Times New Roman"/>
          <w:kern w:val="0"/>
          <w:sz w:val="20"/>
          <w:szCs w:val="20"/>
          <w:lang w:val="en-CM" w:eastAsia="en-CM"/>
          <w14:ligatures w14:val="none"/>
        </w:rPr>
        <w:t>2</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th" w:eastAsia="Times New Roman" w:hAnsi="KaTeX_Math" w:cs="Times New Roman"/>
          <w:i/>
          <w:iCs/>
          <w:kern w:val="0"/>
          <w:sz w:val="20"/>
          <w:szCs w:val="20"/>
          <w:lang w:val="en-CM" w:eastAsia="en-CM"/>
          <w14:ligatures w14:val="none"/>
        </w:rPr>
        <w:t>p</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r w:rsidRPr="003823C2">
        <w:rPr>
          <w:rFonts w:ascii="Times New Roman" w:eastAsia="Times New Roman" w:hAnsi="Times New Roman" w:cs="Times New Roman"/>
          <w:kern w:val="0"/>
          <w:sz w:val="24"/>
          <w:szCs w:val="24"/>
          <w:lang w:val="en-CM" w:eastAsia="en-CM"/>
          <w14:ligatures w14:val="none"/>
        </w:rPr>
        <w:t xml:space="preserve">, where we would have </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p</w:t>
      </w:r>
      <w:r w:rsidRPr="003823C2">
        <w:rPr>
          <w:rFonts w:ascii="Times New Roman" w:eastAsia="Times New Roman" w:hAnsi="Times New Roman" w:cs="Times New Roman"/>
          <w:kern w:val="0"/>
          <w:sz w:val="24"/>
          <w:szCs w:val="24"/>
          <w:lang w:val="en-CM" w:eastAsia="en-CM"/>
          <w14:ligatures w14:val="none"/>
        </w:rPr>
        <w:t xml:space="preserve"> different scores per student, so </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p</w:t>
      </w:r>
      <w:r w:rsidRPr="003823C2">
        <w:rPr>
          <w:rFonts w:ascii="Times New Roman" w:eastAsia="Times New Roman" w:hAnsi="Times New Roman" w:cs="Times New Roman"/>
          <w:kern w:val="0"/>
          <w:sz w:val="24"/>
          <w:szCs w:val="24"/>
          <w:lang w:val="en-CM" w:eastAsia="en-CM"/>
          <w14:ligatures w14:val="none"/>
        </w:rPr>
        <w:t xml:space="preserve"> score vectors. In an abstract case mathematicians prefer to call </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p</w:t>
      </w:r>
      <w:r w:rsidRPr="003823C2">
        <w:rPr>
          <w:rFonts w:ascii="Times New Roman" w:eastAsia="Times New Roman" w:hAnsi="Times New Roman" w:cs="Times New Roman"/>
          <w:kern w:val="0"/>
          <w:sz w:val="24"/>
          <w:szCs w:val="24"/>
          <w:lang w:val="en-CM" w:eastAsia="en-CM"/>
          <w14:ligatures w14:val="none"/>
        </w:rPr>
        <w:t xml:space="preserve"> using the letter </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j</w:t>
      </w:r>
      <w:r w:rsidRPr="003823C2">
        <w:rPr>
          <w:rFonts w:ascii="Times New Roman" w:eastAsia="Times New Roman" w:hAnsi="Times New Roman" w:cs="Times New Roman"/>
          <w:kern w:val="0"/>
          <w:sz w:val="24"/>
          <w:szCs w:val="24"/>
          <w:lang w:val="en-CM" w:eastAsia="en-CM"/>
          <w14:ligatures w14:val="none"/>
        </w:rPr>
        <w:t xml:space="preserve">, so we will switch to that now. Since we have </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n</w:t>
      </w:r>
      <w:r w:rsidRPr="003823C2">
        <w:rPr>
          <w:rFonts w:ascii="Times New Roman" w:eastAsia="Times New Roman" w:hAnsi="Times New Roman" w:cs="Times New Roman"/>
          <w:kern w:val="0"/>
          <w:sz w:val="24"/>
          <w:szCs w:val="24"/>
          <w:lang w:val="en-CM" w:eastAsia="en-CM"/>
          <w14:ligatures w14:val="none"/>
        </w:rPr>
        <w:t xml:space="preserve"> students (observations) per subject (variable), our vector corresponding to each variable is:</w:t>
      </w:r>
    </w:p>
    <w:p w14:paraId="7E8D38AE" w14:textId="7BDFDF82" w:rsidR="003823C2" w:rsidRDefault="003823C2" w:rsidP="003823C2">
      <w:pPr>
        <w:tabs>
          <w:tab w:val="left" w:pos="1716"/>
        </w:tabs>
      </w:pP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1</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Cambria" w:eastAsia="Times New Roman" w:hAnsi="Cambria" w:cs="Cambria"/>
          <w:kern w:val="0"/>
          <w:sz w:val="29"/>
          <w:szCs w:val="29"/>
          <w:bdr w:val="none" w:sz="0" w:space="0" w:color="auto" w:frame="1"/>
          <w:lang w:val="en-CM" w:eastAsia="en-CM"/>
          <w14:ligatures w14:val="none"/>
        </w:rPr>
        <w:t>⋮</w:t>
      </w:r>
      <w:r w:rsidRPr="003823C2">
        <w:rPr>
          <w:rFonts w:ascii="Tahoma" w:eastAsia="Times New Roman" w:hAnsi="Tahoma" w:cs="Tahoma"/>
          <w:kern w:val="0"/>
          <w:sz w:val="29"/>
          <w:szCs w:val="29"/>
          <w:bdr w:val="none" w:sz="0" w:space="0" w:color="auto" w:frame="1"/>
          <w:lang w:val="en-CM" w:eastAsia="en-CM"/>
          <w14:ligatures w14:val="none"/>
        </w:rPr>
        <w:t>���</w:t>
      </w:r>
      <w:r w:rsidRPr="003823C2">
        <w:rPr>
          <w:rFonts w:ascii="KaTeX_Main" w:eastAsia="Times New Roman" w:hAnsi="KaTeX_Main" w:cs="Times New Roman"/>
          <w:kern w:val="0"/>
          <w:sz w:val="29"/>
          <w:szCs w:val="29"/>
          <w:bdr w:val="none" w:sz="0" w:space="0" w:color="auto" w:frame="1"/>
          <w:lang w:val="en-CM" w:eastAsia="en-CM"/>
          <w14:ligatures w14:val="none"/>
        </w:rPr>
        <w:t>)</w:t>
      </w:r>
      <w:proofErr w:type="spellStart"/>
      <w:r w:rsidRPr="003823C2">
        <w:rPr>
          <w:rFonts w:ascii="KaTeX_Math" w:eastAsia="Times New Roman" w:hAnsi="KaTeX_Math" w:cs="Times New Roman"/>
          <w:i/>
          <w:iCs/>
          <w:kern w:val="0"/>
          <w:sz w:val="29"/>
          <w:szCs w:val="29"/>
          <w:lang w:val="en-CM" w:eastAsia="en-CM"/>
          <w14:ligatures w14:val="none"/>
        </w:rPr>
        <w:t>X</w:t>
      </w:r>
      <w:r w:rsidRPr="003823C2">
        <w:rPr>
          <w:rFonts w:ascii="KaTeX_Math" w:eastAsia="Times New Roman" w:hAnsi="KaTeX_Math" w:cs="Times New Roman"/>
          <w:i/>
          <w:iCs/>
          <w:kern w:val="0"/>
          <w:sz w:val="20"/>
          <w:szCs w:val="20"/>
          <w:lang w:val="en-CM" w:eastAsia="en-CM"/>
          <w14:ligatures w14:val="none"/>
        </w:rPr>
        <w:t>j</w:t>
      </w:r>
      <w:proofErr w:type="spellEnd"/>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r w:rsidRPr="003823C2">
        <w:rPr>
          <w:rFonts w:ascii="KaTeX_Size4" w:eastAsia="Times New Roman" w:hAnsi="KaTeX_Size4" w:cs="Times New Roman"/>
          <w:kern w:val="0"/>
          <w:sz w:val="29"/>
          <w:szCs w:val="29"/>
          <w:lang w:val="en-CM" w:eastAsia="en-CM"/>
          <w14:ligatures w14:val="none"/>
        </w:rPr>
        <w:t>⎝⎜⎜⎛</w:t>
      </w:r>
      <w:r w:rsidRPr="003823C2">
        <w:rPr>
          <w:rFonts w:ascii="KaTeX_Main" w:eastAsia="Times New Roman" w:hAnsi="KaTeX_Main" w:cs="Times New Roman"/>
          <w:kern w:val="0"/>
          <w:sz w:val="2"/>
          <w:szCs w:val="2"/>
          <w:lang w:val="en-CM" w:eastAsia="en-CM"/>
          <w14:ligatures w14:val="none"/>
        </w:rPr>
        <w:t>​</w:t>
      </w:r>
      <w:r w:rsidRPr="003823C2">
        <w:rPr>
          <w:rFonts w:ascii="KaTeX_Math" w:eastAsia="Times New Roman" w:hAnsi="KaTeX_Math" w:cs="Times New Roman"/>
          <w:i/>
          <w:iCs/>
          <w:kern w:val="0"/>
          <w:sz w:val="29"/>
          <w:szCs w:val="29"/>
          <w:lang w:val="en-CM" w:eastAsia="en-CM"/>
          <w14:ligatures w14:val="none"/>
        </w:rPr>
        <w:t>x</w:t>
      </w:r>
      <w:r w:rsidRPr="003823C2">
        <w:rPr>
          <w:rFonts w:ascii="KaTeX_Main" w:eastAsia="Times New Roman" w:hAnsi="KaTeX_Main" w:cs="Times New Roman"/>
          <w:kern w:val="0"/>
          <w:sz w:val="20"/>
          <w:szCs w:val="20"/>
          <w:lang w:val="en-CM" w:eastAsia="en-CM"/>
          <w14:ligatures w14:val="none"/>
        </w:rPr>
        <w:t>1</w:t>
      </w:r>
      <w:r w:rsidRPr="003823C2">
        <w:rPr>
          <w:rFonts w:ascii="KaTeX_Math" w:eastAsia="Times New Roman" w:hAnsi="KaTeX_Math" w:cs="Times New Roman"/>
          <w:i/>
          <w:iCs/>
          <w:kern w:val="0"/>
          <w:sz w:val="20"/>
          <w:szCs w:val="20"/>
          <w:lang w:val="en-CM" w:eastAsia="en-CM"/>
          <w14:ligatures w14:val="none"/>
        </w:rPr>
        <w:t>j</w:t>
      </w:r>
      <w:r w:rsidRPr="003823C2">
        <w:rPr>
          <w:rFonts w:ascii="KaTeX_Main" w:eastAsia="Times New Roman" w:hAnsi="KaTeX_Main" w:cs="Times New Roman"/>
          <w:kern w:val="0"/>
          <w:sz w:val="2"/>
          <w:szCs w:val="2"/>
          <w:lang w:val="en-CM" w:eastAsia="en-CM"/>
          <w14:ligatures w14:val="none"/>
        </w:rPr>
        <w:t>​</w:t>
      </w:r>
      <w:r w:rsidRPr="003823C2">
        <w:rPr>
          <w:rFonts w:ascii="KaTeX_Main" w:eastAsia="Times New Roman" w:hAnsi="KaTeX_Main" w:cs="Times New Roman"/>
          <w:kern w:val="0"/>
          <w:sz w:val="29"/>
          <w:szCs w:val="29"/>
          <w:lang w:val="en-CM" w:eastAsia="en-CM"/>
          <w14:ligatures w14:val="none"/>
        </w:rPr>
        <w:t>⋮</w:t>
      </w:r>
      <w:proofErr w:type="spellStart"/>
      <w:r w:rsidRPr="003823C2">
        <w:rPr>
          <w:rFonts w:ascii="KaTeX_Math" w:eastAsia="Times New Roman" w:hAnsi="KaTeX_Math" w:cs="Times New Roman"/>
          <w:i/>
          <w:iCs/>
          <w:kern w:val="0"/>
          <w:sz w:val="29"/>
          <w:szCs w:val="29"/>
          <w:lang w:val="en-CM" w:eastAsia="en-CM"/>
          <w14:ligatures w14:val="none"/>
        </w:rPr>
        <w:t>x</w:t>
      </w:r>
      <w:r w:rsidRPr="003823C2">
        <w:rPr>
          <w:rFonts w:ascii="KaTeX_Math" w:eastAsia="Times New Roman" w:hAnsi="KaTeX_Math" w:cs="Times New Roman"/>
          <w:i/>
          <w:iCs/>
          <w:kern w:val="0"/>
          <w:sz w:val="20"/>
          <w:szCs w:val="20"/>
          <w:lang w:val="en-CM" w:eastAsia="en-CM"/>
          <w14:ligatures w14:val="none"/>
        </w:rPr>
        <w:t>nj</w:t>
      </w:r>
      <w:proofErr w:type="spellEnd"/>
      <w:r w:rsidRPr="003823C2">
        <w:rPr>
          <w:rFonts w:ascii="KaTeX_Main" w:eastAsia="Times New Roman" w:hAnsi="KaTeX_Main" w:cs="Times New Roman"/>
          <w:kern w:val="0"/>
          <w:sz w:val="2"/>
          <w:szCs w:val="2"/>
          <w:lang w:val="en-CM" w:eastAsia="en-CM"/>
          <w14:ligatures w14:val="none"/>
        </w:rPr>
        <w:t>​​</w:t>
      </w:r>
      <w:r w:rsidRPr="003823C2">
        <w:rPr>
          <w:rFonts w:ascii="KaTeX_Size4" w:eastAsia="Times New Roman" w:hAnsi="KaTeX_Size4" w:cs="Times New Roman"/>
          <w:color w:val="1F1F1F"/>
          <w:kern w:val="0"/>
          <w:sz w:val="29"/>
          <w:szCs w:val="29"/>
          <w:shd w:val="clear" w:color="auto" w:fill="FFFFFF"/>
          <w:lang w:val="en-CM" w:eastAsia="en-CM"/>
          <w14:ligatures w14:val="none"/>
        </w:rPr>
        <w:t>⎠⎟⎟⎞</w:t>
      </w:r>
      <w:r w:rsidRPr="003823C2">
        <w:rPr>
          <w:rFonts w:ascii="KaTeX_Main" w:eastAsia="Times New Roman" w:hAnsi="KaTeX_Main" w:cs="Times New Roman"/>
          <w:color w:val="1F1F1F"/>
          <w:kern w:val="0"/>
          <w:sz w:val="2"/>
          <w:szCs w:val="2"/>
          <w:shd w:val="clear" w:color="auto" w:fill="FFFFFF"/>
          <w:lang w:val="en-CM" w:eastAsia="en-CM"/>
          <w14:ligatures w14:val="none"/>
        </w:rPr>
        <w:t>​</w:t>
      </w:r>
      <w:r w:rsidRPr="003823C2">
        <w:rPr>
          <w:rFonts w:ascii="KaTeX_Main" w:eastAsia="Times New Roman" w:hAnsi="KaTeX_Main" w:cs="Times New Roman"/>
          <w:color w:val="1F1F1F"/>
          <w:kern w:val="0"/>
          <w:sz w:val="29"/>
          <w:szCs w:val="29"/>
          <w:shd w:val="clear" w:color="auto" w:fill="FFFFFF"/>
          <w:lang w:val="en-CM" w:eastAsia="en-CM"/>
          <w14:ligatures w14:val="none"/>
        </w:rPr>
        <w:br/>
      </w:r>
    </w:p>
    <w:p w14:paraId="772D705F" w14:textId="77777777" w:rsidR="003823C2" w:rsidRDefault="003823C2" w:rsidP="003823C2">
      <w:pPr>
        <w:pStyle w:val="Heading1"/>
        <w:shd w:val="clear" w:color="auto" w:fill="FFFFFF"/>
        <w:spacing w:before="0" w:beforeAutospacing="0" w:after="0" w:afterAutospacing="0"/>
        <w:rPr>
          <w:rFonts w:ascii="Arial" w:hAnsi="Arial" w:cs="Arial"/>
          <w:color w:val="1F1F1F"/>
        </w:rPr>
      </w:pPr>
      <w:r>
        <w:rPr>
          <w:rFonts w:ascii="Arial" w:hAnsi="Arial" w:cs="Arial"/>
          <w:color w:val="1F1F1F"/>
        </w:rPr>
        <w:t>Multidimensional Mean Recap</w:t>
      </w:r>
    </w:p>
    <w:p w14:paraId="253CE60C" w14:textId="77777777" w:rsidR="003823C2" w:rsidRDefault="003823C2" w:rsidP="003823C2">
      <w:pPr>
        <w:pStyle w:val="Heading3"/>
        <w:shd w:val="clear" w:color="auto" w:fill="FFFFFF"/>
        <w:spacing w:before="0" w:beforeAutospacing="0"/>
        <w:rPr>
          <w:rFonts w:ascii="Arial" w:hAnsi="Arial" w:cs="Arial"/>
          <w:color w:val="1F1F1F"/>
        </w:rPr>
      </w:pPr>
      <w:r>
        <w:rPr>
          <w:rFonts w:ascii="Arial" w:hAnsi="Arial" w:cs="Arial"/>
          <w:color w:val="1F1F1F"/>
        </w:rPr>
        <w:t>Don't mix up the letters (once more)!</w:t>
      </w:r>
    </w:p>
    <w:p w14:paraId="2C5225D0" w14:textId="77777777" w:rsidR="003823C2" w:rsidRDefault="003823C2" w:rsidP="003823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Remember, when we talk about the </w:t>
      </w:r>
      <w:r>
        <w:rPr>
          <w:rStyle w:val="Strong"/>
          <w:rFonts w:ascii="unset" w:hAnsi="unset" w:cs="Arial"/>
          <w:color w:val="1F1F1F"/>
          <w:sz w:val="21"/>
          <w:szCs w:val="21"/>
        </w:rPr>
        <w:t>population</w:t>
      </w:r>
      <w:r>
        <w:rPr>
          <w:rFonts w:ascii="Arial" w:hAnsi="Arial" w:cs="Arial"/>
          <w:color w:val="1F1F1F"/>
          <w:sz w:val="21"/>
          <w:szCs w:val="21"/>
        </w:rPr>
        <w:t xml:space="preserve"> (all data points), the mean is denoted by the Greek letter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μ</w:t>
      </w:r>
      <w:r>
        <w:rPr>
          <w:rFonts w:ascii="Arial" w:hAnsi="Arial" w:cs="Arial"/>
          <w:color w:val="1F1F1F"/>
          <w:sz w:val="21"/>
          <w:szCs w:val="21"/>
        </w:rPr>
        <w:t xml:space="preserve">, and we divide by the total number of elements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N</w:t>
      </w:r>
      <w:r>
        <w:rPr>
          <w:rFonts w:ascii="Arial" w:hAnsi="Arial" w:cs="Arial"/>
          <w:color w:val="1F1F1F"/>
          <w:sz w:val="21"/>
          <w:szCs w:val="21"/>
        </w:rPr>
        <w:t xml:space="preserve">, and the standard deviation is denoted by the Greek letter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σ</w:t>
      </w:r>
      <w:r>
        <w:rPr>
          <w:rFonts w:ascii="Arial" w:hAnsi="Arial" w:cs="Arial"/>
          <w:color w:val="1F1F1F"/>
          <w:sz w:val="21"/>
          <w:szCs w:val="21"/>
        </w:rPr>
        <w:t xml:space="preserve">. However, when we work with a </w:t>
      </w:r>
      <w:r>
        <w:rPr>
          <w:rStyle w:val="Strong"/>
          <w:rFonts w:ascii="unset" w:hAnsi="unset" w:cs="Arial"/>
          <w:color w:val="1F1F1F"/>
          <w:sz w:val="21"/>
          <w:szCs w:val="21"/>
        </w:rPr>
        <w:t>sample</w:t>
      </w:r>
      <w:r>
        <w:rPr>
          <w:rFonts w:ascii="Arial" w:hAnsi="Arial" w:cs="Arial"/>
          <w:color w:val="1F1F1F"/>
          <w:sz w:val="21"/>
          <w:szCs w:val="21"/>
        </w:rPr>
        <w:t xml:space="preserve">, we use </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Fonts w:ascii="Arial" w:hAnsi="Arial" w:cs="Arial"/>
          <w:color w:val="1F1F1F"/>
          <w:sz w:val="21"/>
          <w:szCs w:val="21"/>
        </w:rPr>
        <w:t xml:space="preserve"> as a name for the mean, we divide by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n</w:t>
      </w:r>
      <w:r>
        <w:rPr>
          <w:rFonts w:ascii="Arial" w:hAnsi="Arial" w:cs="Arial"/>
          <w:color w:val="1F1F1F"/>
          <w:sz w:val="21"/>
          <w:szCs w:val="21"/>
        </w:rPr>
        <w:t xml:space="preserve">, and our standard deviation will be called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s</w:t>
      </w:r>
      <w:r>
        <w:rPr>
          <w:rFonts w:ascii="Arial" w:hAnsi="Arial" w:cs="Arial"/>
          <w:color w:val="1F1F1F"/>
          <w:sz w:val="21"/>
          <w:szCs w:val="21"/>
        </w:rPr>
        <w:t xml:space="preserve"> (and in this case, don't forget, we divide by </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mopen"/>
          <w:rFonts w:ascii="KaTeX_Main" w:hAnsi="KaTeX_Main" w:cs="Arial"/>
          <w:color w:val="1F1F1F"/>
          <w:sz w:val="25"/>
          <w:szCs w:val="25"/>
        </w:rPr>
        <w:t>(</w:t>
      </w:r>
      <w:r>
        <w:rPr>
          <w:rStyle w:val="mord"/>
          <w:rFonts w:ascii="KaTeX_Math" w:hAnsi="KaTeX_Math" w:cs="Arial"/>
          <w:i/>
          <w:iCs/>
          <w:color w:val="1F1F1F"/>
          <w:sz w:val="25"/>
          <w:szCs w:val="25"/>
        </w:rPr>
        <w:t>n</w:t>
      </w:r>
      <w:r>
        <w:rPr>
          <w:rStyle w:val="mbin"/>
          <w:rFonts w:ascii="KaTeX_Main" w:hAnsi="KaTeX_Main" w:cs="Arial"/>
          <w:color w:val="1F1F1F"/>
          <w:sz w:val="25"/>
          <w:szCs w:val="25"/>
        </w:rPr>
        <w:t>−</w:t>
      </w:r>
      <w:r>
        <w:rPr>
          <w:rStyle w:val="mord"/>
          <w:rFonts w:ascii="KaTeX_Main" w:hAnsi="KaTeX_Main" w:cs="Arial"/>
          <w:color w:val="1F1F1F"/>
          <w:sz w:val="25"/>
          <w:szCs w:val="25"/>
        </w:rPr>
        <w:t>1</w:t>
      </w:r>
      <w:r>
        <w:rPr>
          <w:rStyle w:val="mclose"/>
          <w:rFonts w:ascii="KaTeX_Main" w:eastAsiaTheme="majorEastAsia" w:hAnsi="KaTeX_Main" w:cs="Arial"/>
          <w:color w:val="1F1F1F"/>
          <w:sz w:val="25"/>
          <w:szCs w:val="25"/>
        </w:rPr>
        <w:t>)</w:t>
      </w:r>
      <w:r>
        <w:rPr>
          <w:rFonts w:ascii="Arial" w:hAnsi="Arial" w:cs="Arial"/>
          <w:color w:val="1F1F1F"/>
          <w:sz w:val="21"/>
          <w:szCs w:val="21"/>
        </w:rPr>
        <w:t xml:space="preserve"> in order to calculate the estimate).</w:t>
      </w:r>
    </w:p>
    <w:p w14:paraId="66817307" w14:textId="77777777" w:rsidR="003823C2" w:rsidRDefault="003823C2" w:rsidP="003823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vector form, when we pack everything into arrays for more efficient calculation, we obtain the following:</w:t>
      </w:r>
    </w:p>
    <w:p w14:paraId="0F26C4EA" w14:textId="77777777" w:rsidR="003823C2" w:rsidRDefault="003823C2" w:rsidP="003823C2">
      <w:pPr>
        <w:pStyle w:val="NormalWeb"/>
        <w:shd w:val="clear" w:color="auto" w:fill="FFFFFF"/>
        <w:spacing w:before="0" w:beforeAutospacing="0"/>
        <w:rPr>
          <w:rFonts w:ascii="Arial" w:hAnsi="Arial" w:cs="Arial"/>
          <w:color w:val="1F1F1F"/>
          <w:sz w:val="21"/>
          <w:szCs w:val="21"/>
        </w:rPr>
      </w:pP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3)</w:t>
      </w:r>
      <w:r>
        <w:rPr>
          <w:rStyle w:val="mord"/>
          <w:rFonts w:ascii="KaTeX_Math" w:hAnsi="KaTeX_Math" w:cs="Arial"/>
          <w:i/>
          <w:iCs/>
          <w:color w:val="1F1F1F"/>
          <w:sz w:val="25"/>
          <w:szCs w:val="25"/>
        </w:rPr>
        <w:t>μ</w:t>
      </w:r>
      <w:r>
        <w:rPr>
          <w:rStyle w:val="vlist-s"/>
          <w:rFonts w:ascii="KaTeX_Main" w:eastAsiaTheme="majorEastAsia" w:hAnsi="KaTeX_Main" w:cs="Arial"/>
          <w:color w:val="1F1F1F"/>
          <w:sz w:val="2"/>
          <w:szCs w:val="2"/>
        </w:rPr>
        <w:t>​</w:t>
      </w:r>
      <w:r>
        <w:rPr>
          <w:rStyle w:val="mord"/>
          <w:rFonts w:ascii="KaTeX_Math" w:hAnsi="KaTeX_Math" w:cs="Arial"/>
          <w:i/>
          <w:iCs/>
          <w:color w:val="1F1F1F"/>
          <w:sz w:val="25"/>
          <w:szCs w:val="25"/>
        </w:rPr>
        <w:t>μ</w:t>
      </w:r>
      <w:r>
        <w:rPr>
          <w:rStyle w:val="mrel"/>
          <w:rFonts w:ascii="KaTeX_Main" w:eastAsiaTheme="majorEastAsia" w:hAnsi="KaTeX_Main" w:cs="Arial"/>
          <w:color w:val="1F1F1F"/>
          <w:sz w:val="25"/>
          <w:szCs w:val="25"/>
        </w:rPr>
        <w:t>=</w:t>
      </w:r>
      <w:r>
        <w:rPr>
          <w:rStyle w:val="delimsizinginner"/>
          <w:rFonts w:ascii="KaTeX_Size4" w:hAnsi="KaTeX_Size4" w:cs="Arial"/>
          <w:color w:val="1F1F1F"/>
          <w:sz w:val="25"/>
          <w:szCs w:val="25"/>
        </w:rPr>
        <w:t>⎝⎜⎛</w:t>
      </w:r>
      <w:r>
        <w:rPr>
          <w:rStyle w:val="vlist-s"/>
          <w:rFonts w:ascii="KaTeX_Main" w:eastAsiaTheme="majorEastAsia" w:hAnsi="KaTeX_Main" w:cs="Arial"/>
          <w:color w:val="1F1F1F"/>
          <w:sz w:val="2"/>
          <w:szCs w:val="2"/>
        </w:rPr>
        <w:t>​</w:t>
      </w:r>
      <w:r>
        <w:rPr>
          <w:rStyle w:val="mord"/>
          <w:rFonts w:ascii="KaTeX_Math" w:hAnsi="KaTeX_Math" w:cs="Arial"/>
          <w:i/>
          <w:iCs/>
          <w:color w:val="1F1F1F"/>
          <w:sz w:val="25"/>
          <w:szCs w:val="25"/>
        </w:rPr>
        <w:t>μ</w:t>
      </w:r>
      <w:r>
        <w:rPr>
          <w:rStyle w:val="mord"/>
          <w:rFonts w:ascii="KaTeX_Main" w:hAnsi="KaTeX_Main" w:cs="Arial"/>
          <w:color w:val="1F1F1F"/>
          <w:sz w:val="18"/>
          <w:szCs w:val="18"/>
        </w:rPr>
        <w:t>1</w:t>
      </w:r>
      <w:r>
        <w:rPr>
          <w:rStyle w:val="vlist-s"/>
          <w:rFonts w:ascii="KaTeX_Main" w:eastAsiaTheme="majorEastAsia" w:hAnsi="KaTeX_Main" w:cs="Arial"/>
          <w:color w:val="1F1F1F"/>
          <w:sz w:val="2"/>
          <w:szCs w:val="2"/>
        </w:rPr>
        <w:t>​</w:t>
      </w:r>
      <w:r>
        <w:rPr>
          <w:rStyle w:val="mord"/>
          <w:rFonts w:ascii="KaTeX_Math" w:hAnsi="KaTeX_Math" w:cs="Arial"/>
          <w:i/>
          <w:iCs/>
          <w:color w:val="1F1F1F"/>
          <w:sz w:val="25"/>
          <w:szCs w:val="25"/>
        </w:rPr>
        <w:t>μ</w:t>
      </w:r>
      <w:r>
        <w:rPr>
          <w:rStyle w:val="mord"/>
          <w:rFonts w:ascii="KaTeX_Main" w:hAnsi="KaTeX_Main" w:cs="Arial"/>
          <w:color w:val="1F1F1F"/>
          <w:sz w:val="18"/>
          <w:szCs w:val="18"/>
        </w:rPr>
        <w:t>2</w:t>
      </w:r>
      <w:r>
        <w:rPr>
          <w:rStyle w:val="vlist-s"/>
          <w:rFonts w:ascii="KaTeX_Main" w:eastAsiaTheme="majorEastAsia" w:hAnsi="KaTeX_Main" w:cs="Arial"/>
          <w:color w:val="1F1F1F"/>
          <w:sz w:val="2"/>
          <w:szCs w:val="2"/>
        </w:rPr>
        <w:t>​</w:t>
      </w:r>
      <w:r>
        <w:rPr>
          <w:rStyle w:val="mord"/>
          <w:rFonts w:ascii="KaTeX_Math" w:hAnsi="KaTeX_Math" w:cs="Arial"/>
          <w:i/>
          <w:iCs/>
          <w:color w:val="1F1F1F"/>
          <w:sz w:val="25"/>
          <w:szCs w:val="25"/>
        </w:rPr>
        <w:t>μ</w:t>
      </w:r>
      <w:r>
        <w:rPr>
          <w:rStyle w:val="mord"/>
          <w:rFonts w:ascii="KaTeX_Main" w:hAnsi="KaTeX_Main" w:cs="Arial"/>
          <w:color w:val="1F1F1F"/>
          <w:sz w:val="18"/>
          <w:szCs w:val="18"/>
        </w:rPr>
        <w:t>3</w:t>
      </w:r>
      <w:r>
        <w:rPr>
          <w:rStyle w:val="vlist-s"/>
          <w:rFonts w:ascii="KaTeX_Main" w:eastAsiaTheme="majorEastAsia" w:hAnsi="KaTeX_Main" w:cs="Arial"/>
          <w:color w:val="1F1F1F"/>
          <w:sz w:val="2"/>
          <w:szCs w:val="2"/>
        </w:rPr>
        <w:t>​​</w:t>
      </w:r>
      <w:r>
        <w:rPr>
          <w:rStyle w:val="delimsizinginner"/>
          <w:rFonts w:ascii="KaTeX_Size4" w:hAnsi="KaTeX_Size4" w:cs="Arial"/>
          <w:color w:val="1F1F1F"/>
          <w:sz w:val="25"/>
          <w:szCs w:val="25"/>
        </w:rPr>
        <w:t>⎠⎟⎞</w:t>
      </w:r>
      <w:r>
        <w:rPr>
          <w:rStyle w:val="vlist-s"/>
          <w:rFonts w:ascii="KaTeX_Main" w:eastAsiaTheme="majorEastAsia" w:hAnsi="KaTeX_Main" w:cs="Arial"/>
          <w:color w:val="1F1F1F"/>
          <w:sz w:val="2"/>
          <w:szCs w:val="2"/>
        </w:rPr>
        <w:t>​</w:t>
      </w:r>
      <w:r>
        <w:rPr>
          <w:rFonts w:ascii="Arial" w:hAnsi="Arial" w:cs="Arial"/>
          <w:color w:val="1F1F1F"/>
          <w:sz w:val="21"/>
          <w:szCs w:val="21"/>
        </w:rPr>
        <w:t xml:space="preserve"> (the </w:t>
      </w:r>
      <w:r>
        <w:rPr>
          <w:rStyle w:val="Strong"/>
          <w:rFonts w:ascii="unset" w:hAnsi="unset" w:cs="Arial"/>
          <w:color w:val="1F1F1F"/>
          <w:sz w:val="21"/>
          <w:szCs w:val="21"/>
        </w:rPr>
        <w:t xml:space="preserve">population </w:t>
      </w:r>
      <w:r>
        <w:rPr>
          <w:rFonts w:ascii="Arial" w:hAnsi="Arial" w:cs="Arial"/>
          <w:color w:val="1F1F1F"/>
          <w:sz w:val="21"/>
          <w:szCs w:val="21"/>
        </w:rPr>
        <w:t>mean vector), and</w:t>
      </w:r>
    </w:p>
    <w:p w14:paraId="5D5CF1AA" w14:textId="77777777" w:rsidR="003823C2" w:rsidRDefault="003823C2" w:rsidP="003823C2">
      <w:pPr>
        <w:pStyle w:val="NormalWeb"/>
        <w:shd w:val="clear" w:color="auto" w:fill="FFFFFF"/>
        <w:spacing w:before="0" w:beforeAutospacing="0"/>
        <w:rPr>
          <w:rFonts w:ascii="Arial" w:hAnsi="Arial" w:cs="Arial"/>
          <w:color w:val="1F1F1F"/>
          <w:sz w:val="21"/>
          <w:szCs w:val="21"/>
        </w:rPr>
      </w:pP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ˉ3)</w:t>
      </w:r>
      <w:proofErr w:type="spellStart"/>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ord"/>
          <w:rFonts w:ascii="KaTeX_Math" w:hAnsi="KaTeX_Math" w:cs="Arial"/>
          <w:i/>
          <w:iCs/>
          <w:color w:val="1F1F1F"/>
          <w:sz w:val="25"/>
          <w:szCs w:val="25"/>
        </w:rPr>
        <w:t>x</w:t>
      </w:r>
      <w:proofErr w:type="spellEnd"/>
      <w:r>
        <w:rPr>
          <w:rStyle w:val="mord"/>
          <w:rFonts w:ascii="KaTeX_Main" w:hAnsi="KaTeX_Main" w:cs="Arial"/>
          <w:color w:val="1F1F1F"/>
          <w:sz w:val="25"/>
          <w:szCs w:val="25"/>
        </w:rPr>
        <w:t>ˉ</w:t>
      </w:r>
      <w:r>
        <w:rPr>
          <w:rStyle w:val="mrel"/>
          <w:rFonts w:ascii="KaTeX_Main" w:eastAsiaTheme="majorEastAsia" w:hAnsi="KaTeX_Main" w:cs="Arial"/>
          <w:color w:val="1F1F1F"/>
          <w:sz w:val="25"/>
          <w:szCs w:val="25"/>
        </w:rPr>
        <w:t>=</w:t>
      </w:r>
      <w:r>
        <w:rPr>
          <w:rStyle w:val="delimsizinginner"/>
          <w:rFonts w:ascii="KaTeX_Size4" w:hAnsi="KaTeX_Size4" w:cs="Arial"/>
          <w:color w:val="1F1F1F"/>
          <w:sz w:val="25"/>
          <w:szCs w:val="25"/>
        </w:rPr>
        <w:t>⎝⎜⎛</w:t>
      </w:r>
      <w:r>
        <w:rPr>
          <w:rStyle w:val="vlist-s"/>
          <w:rFonts w:ascii="KaTeX_Main" w:eastAsiaTheme="majorEastAsia" w:hAnsi="KaTeX_Main" w:cs="Arial"/>
          <w:color w:val="1F1F1F"/>
          <w:sz w:val="2"/>
          <w:szCs w:val="2"/>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ord"/>
          <w:rFonts w:ascii="KaTeX_Main" w:hAnsi="KaTeX_Main" w:cs="Arial"/>
          <w:color w:val="1F1F1F"/>
          <w:sz w:val="18"/>
          <w:szCs w:val="18"/>
        </w:rPr>
        <w:t>1</w:t>
      </w:r>
      <w:r>
        <w:rPr>
          <w:rStyle w:val="vlist-s"/>
          <w:rFonts w:ascii="KaTeX_Main" w:eastAsiaTheme="majorEastAsia" w:hAnsi="KaTeX_Main" w:cs="Arial"/>
          <w:color w:val="1F1F1F"/>
          <w:sz w:val="2"/>
          <w:szCs w:val="2"/>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ord"/>
          <w:rFonts w:ascii="KaTeX_Main" w:hAnsi="KaTeX_Main" w:cs="Arial"/>
          <w:color w:val="1F1F1F"/>
          <w:sz w:val="18"/>
          <w:szCs w:val="18"/>
        </w:rPr>
        <w:t>2</w:t>
      </w:r>
      <w:r>
        <w:rPr>
          <w:rStyle w:val="vlist-s"/>
          <w:rFonts w:ascii="KaTeX_Main" w:eastAsiaTheme="majorEastAsia" w:hAnsi="KaTeX_Main" w:cs="Arial"/>
          <w:color w:val="1F1F1F"/>
          <w:sz w:val="2"/>
          <w:szCs w:val="2"/>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ord"/>
          <w:rFonts w:ascii="KaTeX_Main" w:hAnsi="KaTeX_Main" w:cs="Arial"/>
          <w:color w:val="1F1F1F"/>
          <w:sz w:val="18"/>
          <w:szCs w:val="18"/>
        </w:rPr>
        <w:t>3</w:t>
      </w:r>
      <w:r>
        <w:rPr>
          <w:rStyle w:val="vlist-s"/>
          <w:rFonts w:ascii="KaTeX_Main" w:eastAsiaTheme="majorEastAsia" w:hAnsi="KaTeX_Main" w:cs="Arial"/>
          <w:color w:val="1F1F1F"/>
          <w:sz w:val="2"/>
          <w:szCs w:val="2"/>
        </w:rPr>
        <w:t>​​</w:t>
      </w:r>
      <w:r>
        <w:rPr>
          <w:rStyle w:val="delimsizinginner"/>
          <w:rFonts w:ascii="KaTeX_Size4" w:hAnsi="KaTeX_Size4" w:cs="Arial"/>
          <w:color w:val="1F1F1F"/>
          <w:sz w:val="25"/>
          <w:szCs w:val="25"/>
        </w:rPr>
        <w:t>⎠⎟⎞</w:t>
      </w:r>
      <w:r>
        <w:rPr>
          <w:rStyle w:val="vlist-s"/>
          <w:rFonts w:ascii="KaTeX_Main" w:eastAsiaTheme="majorEastAsia" w:hAnsi="KaTeX_Main" w:cs="Arial"/>
          <w:color w:val="1F1F1F"/>
          <w:sz w:val="2"/>
          <w:szCs w:val="2"/>
        </w:rPr>
        <w:t>​</w:t>
      </w:r>
      <w:r>
        <w:rPr>
          <w:rFonts w:ascii="Arial" w:hAnsi="Arial" w:cs="Arial"/>
          <w:color w:val="1F1F1F"/>
          <w:sz w:val="21"/>
          <w:szCs w:val="21"/>
        </w:rPr>
        <w:t xml:space="preserve"> (the </w:t>
      </w:r>
      <w:r>
        <w:rPr>
          <w:rStyle w:val="Strong"/>
          <w:rFonts w:ascii="unset" w:hAnsi="unset" w:cs="Arial"/>
          <w:color w:val="1F1F1F"/>
          <w:sz w:val="21"/>
          <w:szCs w:val="21"/>
        </w:rPr>
        <w:t xml:space="preserve">sample </w:t>
      </w:r>
      <w:r>
        <w:rPr>
          <w:rFonts w:ascii="Arial" w:hAnsi="Arial" w:cs="Arial"/>
          <w:color w:val="1F1F1F"/>
          <w:sz w:val="21"/>
          <w:szCs w:val="21"/>
        </w:rPr>
        <w:t>mean vector).</w:t>
      </w:r>
    </w:p>
    <w:p w14:paraId="51AFEA7D" w14:textId="77777777" w:rsidR="003823C2" w:rsidRDefault="003823C2" w:rsidP="003823C2">
      <w:pPr>
        <w:pStyle w:val="Heading3"/>
        <w:shd w:val="clear" w:color="auto" w:fill="FFFFFF"/>
        <w:rPr>
          <w:rFonts w:ascii="Arial" w:hAnsi="Arial" w:cs="Arial"/>
          <w:color w:val="1F1F1F"/>
        </w:rPr>
      </w:pPr>
      <w:r>
        <w:rPr>
          <w:rFonts w:ascii="Arial" w:hAnsi="Arial" w:cs="Arial"/>
          <w:color w:val="1F1F1F"/>
        </w:rPr>
        <w:t>Attention!</w:t>
      </w:r>
    </w:p>
    <w:p w14:paraId="64C38E2E" w14:textId="77777777" w:rsidR="003823C2" w:rsidRDefault="003823C2" w:rsidP="003823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the previous video, at 0.56, since we estimate the population </w:t>
      </w:r>
      <w:r>
        <w:rPr>
          <w:rStyle w:val="Strong"/>
          <w:rFonts w:ascii="unset" w:hAnsi="unset" w:cs="Arial"/>
          <w:color w:val="1F1F1F"/>
          <w:sz w:val="21"/>
          <w:szCs w:val="21"/>
        </w:rPr>
        <w:t>mean</w:t>
      </w:r>
      <w:r>
        <w:rPr>
          <w:rFonts w:ascii="Arial" w:hAnsi="Arial" w:cs="Arial"/>
          <w:color w:val="1F1F1F"/>
          <w:sz w:val="21"/>
          <w:szCs w:val="21"/>
        </w:rPr>
        <w:t xml:space="preserve"> through a sample, and not the </w:t>
      </w:r>
      <w:r>
        <w:rPr>
          <w:rStyle w:val="Strong"/>
          <w:rFonts w:ascii="unset" w:hAnsi="unset" w:cs="Arial"/>
          <w:color w:val="1F1F1F"/>
          <w:sz w:val="21"/>
          <w:szCs w:val="21"/>
        </w:rPr>
        <w:t xml:space="preserve">variance </w:t>
      </w:r>
      <w:r>
        <w:rPr>
          <w:rFonts w:ascii="Arial" w:hAnsi="Arial" w:cs="Arial"/>
          <w:color w:val="1F1F1F"/>
          <w:sz w:val="21"/>
          <w:szCs w:val="21"/>
        </w:rPr>
        <w:t xml:space="preserve">or </w:t>
      </w:r>
      <w:r>
        <w:rPr>
          <w:rStyle w:val="Strong"/>
          <w:rFonts w:ascii="unset" w:hAnsi="unset" w:cs="Arial"/>
          <w:color w:val="1F1F1F"/>
          <w:sz w:val="21"/>
          <w:szCs w:val="21"/>
        </w:rPr>
        <w:t>standard deviation</w:t>
      </w:r>
      <w:r>
        <w:rPr>
          <w:rFonts w:ascii="Arial" w:hAnsi="Arial" w:cs="Arial"/>
          <w:color w:val="1F1F1F"/>
          <w:sz w:val="21"/>
          <w:szCs w:val="21"/>
        </w:rPr>
        <w:t xml:space="preserve">, we divide by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n</w:t>
      </w:r>
      <w:r>
        <w:rPr>
          <w:rFonts w:ascii="Arial" w:hAnsi="Arial" w:cs="Arial"/>
          <w:color w:val="1F1F1F"/>
          <w:sz w:val="21"/>
          <w:szCs w:val="21"/>
        </w:rPr>
        <w:t xml:space="preserve"> (</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mopen"/>
          <w:rFonts w:ascii="KaTeX_Main" w:hAnsi="KaTeX_Main" w:cs="Arial"/>
          <w:color w:val="1F1F1F"/>
          <w:sz w:val="25"/>
          <w:szCs w:val="25"/>
        </w:rPr>
        <w:t>(</w:t>
      </w:r>
      <w:r>
        <w:rPr>
          <w:rStyle w:val="mord"/>
          <w:rFonts w:ascii="KaTeX_Math" w:hAnsi="KaTeX_Math" w:cs="Arial"/>
          <w:i/>
          <w:iCs/>
          <w:color w:val="1F1F1F"/>
          <w:sz w:val="25"/>
          <w:szCs w:val="25"/>
        </w:rPr>
        <w:t>n</w:t>
      </w:r>
      <w:r>
        <w:rPr>
          <w:rStyle w:val="mbin"/>
          <w:rFonts w:ascii="KaTeX_Main" w:hAnsi="KaTeX_Main" w:cs="Arial"/>
          <w:color w:val="1F1F1F"/>
          <w:sz w:val="25"/>
          <w:szCs w:val="25"/>
        </w:rPr>
        <w:t>−</w:t>
      </w:r>
      <w:r>
        <w:rPr>
          <w:rStyle w:val="mord"/>
          <w:rFonts w:ascii="KaTeX_Main" w:hAnsi="KaTeX_Main" w:cs="Arial"/>
          <w:color w:val="1F1F1F"/>
          <w:sz w:val="25"/>
          <w:szCs w:val="25"/>
        </w:rPr>
        <w:t>1</w:t>
      </w:r>
      <w:r>
        <w:rPr>
          <w:rStyle w:val="mclose"/>
          <w:rFonts w:ascii="KaTeX_Main" w:eastAsiaTheme="majorEastAsia" w:hAnsi="KaTeX_Main" w:cs="Arial"/>
          <w:color w:val="1F1F1F"/>
          <w:sz w:val="25"/>
          <w:szCs w:val="25"/>
        </w:rPr>
        <w:t>)</w:t>
      </w:r>
      <w:r>
        <w:rPr>
          <w:rFonts w:ascii="Arial" w:hAnsi="Arial" w:cs="Arial"/>
          <w:color w:val="1F1F1F"/>
          <w:sz w:val="21"/>
          <w:szCs w:val="21"/>
        </w:rPr>
        <w:t xml:space="preserve"> is necessary only for the variance or standard deviation).</w:t>
      </w:r>
    </w:p>
    <w:p w14:paraId="3D327392" w14:textId="77777777" w:rsidR="003823C2" w:rsidRDefault="003823C2" w:rsidP="003823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earlier in the course, the notion of </w:t>
      </w:r>
      <w:r>
        <w:rPr>
          <w:rStyle w:val="Strong"/>
          <w:rFonts w:ascii="unset" w:hAnsi="unset" w:cs="Arial"/>
          <w:color w:val="1F1F1F"/>
          <w:sz w:val="21"/>
          <w:szCs w:val="21"/>
        </w:rPr>
        <w:t>bias</w:t>
      </w:r>
      <w:r>
        <w:rPr>
          <w:rFonts w:ascii="Arial" w:hAnsi="Arial" w:cs="Arial"/>
          <w:color w:val="1F1F1F"/>
          <w:sz w:val="21"/>
          <w:szCs w:val="21"/>
        </w:rPr>
        <w:t xml:space="preserve"> refers to the fact that if you try and estimate information about the </w:t>
      </w:r>
      <w:r>
        <w:rPr>
          <w:rStyle w:val="Strong"/>
          <w:rFonts w:ascii="unset" w:hAnsi="unset" w:cs="Arial"/>
          <w:color w:val="1F1F1F"/>
          <w:sz w:val="21"/>
          <w:szCs w:val="21"/>
        </w:rPr>
        <w:t>population</w:t>
      </w:r>
      <w:r>
        <w:rPr>
          <w:rFonts w:ascii="Arial" w:hAnsi="Arial" w:cs="Arial"/>
          <w:color w:val="1F1F1F"/>
          <w:sz w:val="21"/>
          <w:szCs w:val="21"/>
        </w:rPr>
        <w:t xml:space="preserve"> by doing calculation only on a </w:t>
      </w:r>
      <w:r>
        <w:rPr>
          <w:rStyle w:val="Strong"/>
          <w:rFonts w:ascii="unset" w:hAnsi="unset" w:cs="Arial"/>
          <w:color w:val="1F1F1F"/>
          <w:sz w:val="21"/>
          <w:szCs w:val="21"/>
        </w:rPr>
        <w:t>sample</w:t>
      </w:r>
      <w:r>
        <w:rPr>
          <w:rFonts w:ascii="Arial" w:hAnsi="Arial" w:cs="Arial"/>
          <w:color w:val="1F1F1F"/>
          <w:sz w:val="21"/>
          <w:szCs w:val="21"/>
        </w:rPr>
        <w:t xml:space="preserve">, your calculation may </w:t>
      </w:r>
      <w:r>
        <w:rPr>
          <w:rFonts w:ascii="Arial" w:hAnsi="Arial" w:cs="Arial"/>
          <w:color w:val="1F1F1F"/>
          <w:sz w:val="21"/>
          <w:szCs w:val="21"/>
        </w:rPr>
        <w:lastRenderedPageBreak/>
        <w:t>not lead to an approximation of the desired value. Hence this distinction that you need to remember:</w:t>
      </w:r>
    </w:p>
    <w:p w14:paraId="5388815A" w14:textId="77777777" w:rsidR="003823C2" w:rsidRDefault="003823C2" w:rsidP="003823C2">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for the </w:t>
      </w:r>
      <w:r>
        <w:rPr>
          <w:rStyle w:val="Strong"/>
          <w:rFonts w:ascii="unset" w:hAnsi="unset" w:cs="Arial"/>
          <w:color w:val="1F1F1F"/>
          <w:sz w:val="21"/>
          <w:szCs w:val="21"/>
        </w:rPr>
        <w:t>mean</w:t>
      </w:r>
      <w:r>
        <w:rPr>
          <w:rFonts w:ascii="Arial" w:hAnsi="Arial" w:cs="Arial"/>
          <w:color w:val="1F1F1F"/>
          <w:sz w:val="21"/>
          <w:szCs w:val="21"/>
        </w:rPr>
        <w:t xml:space="preserve">, as seen in the previous video, the estimate is </w:t>
      </w:r>
      <w:r>
        <w:rPr>
          <w:rStyle w:val="Strong"/>
          <w:rFonts w:ascii="unset" w:hAnsi="unset" w:cs="Arial"/>
          <w:color w:val="1F1F1F"/>
          <w:sz w:val="21"/>
          <w:szCs w:val="21"/>
        </w:rPr>
        <w:t>unbiased</w:t>
      </w:r>
      <w:r>
        <w:rPr>
          <w:rFonts w:ascii="Arial" w:hAnsi="Arial" w:cs="Arial"/>
          <w:color w:val="1F1F1F"/>
          <w:sz w:val="21"/>
          <w:szCs w:val="21"/>
        </w:rPr>
        <w:t xml:space="preserve">, which means dividing by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n</w:t>
      </w:r>
      <w:r>
        <w:rPr>
          <w:rFonts w:ascii="Arial" w:hAnsi="Arial" w:cs="Arial"/>
          <w:color w:val="1F1F1F"/>
          <w:sz w:val="21"/>
          <w:szCs w:val="21"/>
        </w:rPr>
        <w:t xml:space="preserve"> will give you the right result;</w:t>
      </w:r>
    </w:p>
    <w:p w14:paraId="36D74751" w14:textId="77777777" w:rsidR="003823C2" w:rsidRDefault="003823C2" w:rsidP="003823C2">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but, as mentioned already, if you are trying to estimate the </w:t>
      </w:r>
      <w:r>
        <w:rPr>
          <w:rStyle w:val="Strong"/>
          <w:rFonts w:ascii="unset" w:hAnsi="unset" w:cs="Arial"/>
          <w:color w:val="1F1F1F"/>
          <w:sz w:val="21"/>
          <w:szCs w:val="21"/>
        </w:rPr>
        <w:t>variance</w:t>
      </w:r>
      <w:r>
        <w:rPr>
          <w:rFonts w:ascii="Arial" w:hAnsi="Arial" w:cs="Arial"/>
          <w:color w:val="1F1F1F"/>
          <w:sz w:val="21"/>
          <w:szCs w:val="21"/>
        </w:rPr>
        <w:t xml:space="preserve"> or </w:t>
      </w:r>
      <w:r>
        <w:rPr>
          <w:rStyle w:val="Strong"/>
          <w:rFonts w:ascii="unset" w:hAnsi="unset" w:cs="Arial"/>
          <w:color w:val="1F1F1F"/>
          <w:sz w:val="21"/>
          <w:szCs w:val="21"/>
        </w:rPr>
        <w:t>standard deviation</w:t>
      </w:r>
      <w:r>
        <w:rPr>
          <w:rFonts w:ascii="Arial" w:hAnsi="Arial" w:cs="Arial"/>
          <w:color w:val="1F1F1F"/>
          <w:sz w:val="21"/>
          <w:szCs w:val="21"/>
        </w:rPr>
        <w:t xml:space="preserve">, you have to use </w:t>
      </w:r>
      <w:hyperlink r:id="rId78" w:tgtFrame="_blank" w:tooltip="Bessel's correction" w:history="1">
        <w:r>
          <w:rPr>
            <w:rStyle w:val="Hyperlink"/>
            <w:rFonts w:ascii="Arial" w:hAnsi="Arial" w:cs="Arial"/>
            <w:sz w:val="21"/>
            <w:szCs w:val="21"/>
          </w:rPr>
          <w:t>Bessel's correction</w:t>
        </w:r>
      </w:hyperlink>
      <w:r>
        <w:rPr>
          <w:rFonts w:ascii="Arial" w:hAnsi="Arial" w:cs="Arial"/>
          <w:color w:val="1F1F1F"/>
          <w:sz w:val="21"/>
          <w:szCs w:val="21"/>
        </w:rPr>
        <w:t xml:space="preserve">, that is, you have to divide by </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mopen"/>
          <w:rFonts w:ascii="KaTeX_Main" w:hAnsi="KaTeX_Main" w:cs="Arial"/>
          <w:color w:val="1F1F1F"/>
          <w:sz w:val="25"/>
          <w:szCs w:val="25"/>
        </w:rPr>
        <w:t>(</w:t>
      </w:r>
      <w:r>
        <w:rPr>
          <w:rStyle w:val="mord"/>
          <w:rFonts w:ascii="KaTeX_Math" w:hAnsi="KaTeX_Math" w:cs="Arial"/>
          <w:i/>
          <w:iCs/>
          <w:color w:val="1F1F1F"/>
          <w:sz w:val="25"/>
          <w:szCs w:val="25"/>
        </w:rPr>
        <w:t>n</w:t>
      </w:r>
      <w:r>
        <w:rPr>
          <w:rStyle w:val="mbin"/>
          <w:rFonts w:ascii="KaTeX_Main" w:hAnsi="KaTeX_Main" w:cs="Arial"/>
          <w:color w:val="1F1F1F"/>
          <w:sz w:val="25"/>
          <w:szCs w:val="25"/>
        </w:rPr>
        <w:t>−</w:t>
      </w:r>
      <w:r>
        <w:rPr>
          <w:rStyle w:val="mord"/>
          <w:rFonts w:ascii="KaTeX_Main" w:hAnsi="KaTeX_Main" w:cs="Arial"/>
          <w:color w:val="1F1F1F"/>
          <w:sz w:val="25"/>
          <w:szCs w:val="25"/>
        </w:rPr>
        <w:t>1</w:t>
      </w:r>
      <w:r>
        <w:rPr>
          <w:rStyle w:val="mclose"/>
          <w:rFonts w:ascii="KaTeX_Main" w:eastAsiaTheme="majorEastAsia" w:hAnsi="KaTeX_Main" w:cs="Arial"/>
          <w:color w:val="1F1F1F"/>
          <w:sz w:val="25"/>
          <w:szCs w:val="25"/>
        </w:rPr>
        <w:t>)</w:t>
      </w:r>
      <w:r>
        <w:rPr>
          <w:rFonts w:ascii="Arial" w:hAnsi="Arial" w:cs="Arial"/>
          <w:color w:val="1F1F1F"/>
          <w:sz w:val="21"/>
          <w:szCs w:val="21"/>
        </w:rPr>
        <w:t xml:space="preserve"> instead of only by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n</w:t>
      </w:r>
      <w:r>
        <w:rPr>
          <w:rFonts w:ascii="Arial" w:hAnsi="Arial" w:cs="Arial"/>
          <w:color w:val="1F1F1F"/>
          <w:sz w:val="21"/>
          <w:szCs w:val="21"/>
        </w:rPr>
        <w:t>, which you could do if you had all the elements of your population available.</w:t>
      </w:r>
    </w:p>
    <w:p w14:paraId="3CB71E16" w14:textId="77777777" w:rsidR="00536ACB" w:rsidRDefault="00536ACB" w:rsidP="00536ACB">
      <w:pPr>
        <w:pStyle w:val="Heading1"/>
        <w:shd w:val="clear" w:color="auto" w:fill="FFFFFF"/>
        <w:spacing w:before="0" w:beforeAutospacing="0" w:after="0" w:afterAutospacing="0"/>
        <w:rPr>
          <w:rFonts w:ascii="Arial" w:hAnsi="Arial" w:cs="Arial"/>
          <w:color w:val="1F1F1F"/>
        </w:rPr>
      </w:pPr>
      <w:r>
        <w:rPr>
          <w:rFonts w:ascii="Arial" w:hAnsi="Arial" w:cs="Arial"/>
          <w:color w:val="1F1F1F"/>
        </w:rPr>
        <w:t>Multidimensional Variables Recap</w:t>
      </w:r>
    </w:p>
    <w:p w14:paraId="5809F4E7" w14:textId="77777777" w:rsidR="00536ACB" w:rsidRDefault="00536ACB" w:rsidP="00536ACB">
      <w:pPr>
        <w:pStyle w:val="Heading3"/>
        <w:shd w:val="clear" w:color="auto" w:fill="FFFFFF"/>
        <w:spacing w:before="0" w:beforeAutospacing="0"/>
        <w:rPr>
          <w:rFonts w:ascii="Arial" w:hAnsi="Arial" w:cs="Arial"/>
          <w:color w:val="1F1F1F"/>
        </w:rPr>
      </w:pPr>
      <w:r>
        <w:rPr>
          <w:rFonts w:ascii="Arial" w:hAnsi="Arial" w:cs="Arial"/>
          <w:color w:val="1F1F1F"/>
        </w:rPr>
        <w:t>Variance and Standard Deviation</w:t>
      </w:r>
    </w:p>
    <w:p w14:paraId="110523A1"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Here are our two formulas:</w:t>
      </w:r>
    </w:p>
    <w:p w14:paraId="0D348593"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σ</w:t>
      </w:r>
      <w:r>
        <w:rPr>
          <w:rStyle w:val="mord"/>
          <w:rFonts w:ascii="KaTeX_Math" w:hAnsi="KaTeX_Math" w:cs="Arial"/>
          <w:i/>
          <w:iCs/>
          <w:color w:val="1F1F1F"/>
          <w:sz w:val="18"/>
          <w:szCs w:val="18"/>
        </w:rPr>
        <w:t>j</w:t>
      </w:r>
      <w:r>
        <w:rPr>
          <w:rStyle w:val="mord"/>
          <w:rFonts w:ascii="KaTeX_Main" w:hAnsi="KaTeX_Main" w:cs="Arial"/>
          <w:color w:val="1F1F1F"/>
          <w:sz w:val="18"/>
          <w:szCs w:val="18"/>
        </w:rPr>
        <w:t>2</w:t>
      </w:r>
      <w:r>
        <w:rPr>
          <w:rStyle w:val="vlist-s"/>
          <w:rFonts w:ascii="KaTeX_Main" w:hAnsi="KaTeX_Main" w:cs="Arial"/>
          <w:color w:val="1F1F1F"/>
          <w:sz w:val="2"/>
          <w:szCs w:val="2"/>
        </w:rPr>
        <w:t>​</w:t>
      </w:r>
      <w:r>
        <w:rPr>
          <w:rStyle w:val="mrel"/>
          <w:rFonts w:ascii="KaTeX_Main" w:hAnsi="KaTeX_Main" w:cs="Arial"/>
          <w:color w:val="1F1F1F"/>
          <w:sz w:val="25"/>
          <w:szCs w:val="25"/>
        </w:rPr>
        <w:t>=</w:t>
      </w:r>
      <w:r>
        <w:rPr>
          <w:rStyle w:val="mord"/>
          <w:rFonts w:ascii="KaTeX_Math" w:hAnsi="KaTeX_Math" w:cs="Arial"/>
          <w:i/>
          <w:iCs/>
          <w:color w:val="1F1F1F"/>
          <w:sz w:val="25"/>
          <w:szCs w:val="25"/>
        </w:rPr>
        <w:t>N</w:t>
      </w:r>
      <w:r>
        <w:rPr>
          <w:rStyle w:val="mord"/>
          <w:rFonts w:ascii="KaTeX_Math" w:hAnsi="KaTeX_Math" w:cs="Arial"/>
          <w:i/>
          <w:iCs/>
          <w:color w:val="1F1F1F"/>
          <w:sz w:val="18"/>
          <w:szCs w:val="18"/>
        </w:rPr>
        <w:t>i</w:t>
      </w:r>
      <w:r>
        <w:rPr>
          <w:rStyle w:val="mrel"/>
          <w:rFonts w:ascii="KaTeX_Main" w:hAnsi="KaTeX_Main" w:cs="Arial"/>
          <w:color w:val="1F1F1F"/>
          <w:sz w:val="18"/>
          <w:szCs w:val="18"/>
        </w:rPr>
        <w:t>=</w:t>
      </w:r>
      <w:r>
        <w:rPr>
          <w:rStyle w:val="mord"/>
          <w:rFonts w:ascii="KaTeX_Main" w:hAnsi="KaTeX_Main" w:cs="Arial"/>
          <w:color w:val="1F1F1F"/>
          <w:sz w:val="18"/>
          <w:szCs w:val="18"/>
        </w:rPr>
        <w:t>1</w:t>
      </w:r>
      <w:r>
        <w:rPr>
          <w:rStyle w:val="mop"/>
          <w:rFonts w:ascii="KaTeX_Size1" w:eastAsiaTheme="majorEastAsia" w:hAnsi="KaTeX_Size1" w:cs="Arial"/>
          <w:color w:val="1F1F1F"/>
          <w:sz w:val="25"/>
          <w:szCs w:val="25"/>
        </w:rPr>
        <w:t>∑</w:t>
      </w:r>
      <w:r>
        <w:rPr>
          <w:rStyle w:val="mord"/>
          <w:rFonts w:ascii="KaTeX_Math" w:hAnsi="KaTeX_Math" w:cs="Arial"/>
          <w:i/>
          <w:iCs/>
          <w:color w:val="1F1F1F"/>
          <w:sz w:val="18"/>
          <w:szCs w:val="18"/>
        </w:rPr>
        <w:t>N</w:t>
      </w:r>
      <w:r>
        <w:rPr>
          <w:rStyle w:val="vlist-s"/>
          <w:rFonts w:ascii="KaTeX_Main" w:hAnsi="KaTeX_Main" w:cs="Arial"/>
          <w:color w:val="1F1F1F"/>
          <w:sz w:val="2"/>
          <w:szCs w:val="2"/>
        </w:rPr>
        <w:t>​</w:t>
      </w:r>
      <w:r>
        <w:rPr>
          <w:rStyle w:val="mopen"/>
          <w:rFonts w:ascii="KaTeX_Main" w:eastAsiaTheme="majorEastAsia" w:hAnsi="KaTeX_Main" w:cs="Arial"/>
          <w:color w:val="1F1F1F"/>
          <w:sz w:val="25"/>
          <w:szCs w:val="25"/>
        </w:rPr>
        <w:t>(</w:t>
      </w:r>
      <w:proofErr w:type="spellStart"/>
      <w:r>
        <w:rPr>
          <w:rStyle w:val="mord"/>
          <w:rFonts w:ascii="KaTeX_Math" w:hAnsi="KaTeX_Math" w:cs="Arial"/>
          <w:i/>
          <w:iCs/>
          <w:color w:val="1F1F1F"/>
          <w:sz w:val="25"/>
          <w:szCs w:val="25"/>
        </w:rPr>
        <w:t>x</w:t>
      </w:r>
      <w:r>
        <w:rPr>
          <w:rStyle w:val="mord"/>
          <w:rFonts w:ascii="KaTeX_Math" w:hAnsi="KaTeX_Math" w:cs="Arial"/>
          <w:i/>
          <w:iCs/>
          <w:color w:val="1F1F1F"/>
          <w:sz w:val="18"/>
          <w:szCs w:val="18"/>
        </w:rPr>
        <w:t>ij</w:t>
      </w:r>
      <w:proofErr w:type="spellEnd"/>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proofErr w:type="spellStart"/>
      <w:r>
        <w:rPr>
          <w:rStyle w:val="mord"/>
          <w:rFonts w:ascii="KaTeX_Math" w:hAnsi="KaTeX_Math" w:cs="Arial"/>
          <w:i/>
          <w:iCs/>
          <w:color w:val="1F1F1F"/>
          <w:sz w:val="25"/>
          <w:szCs w:val="25"/>
        </w:rPr>
        <w:t>μ</w:t>
      </w:r>
      <w:r>
        <w:rPr>
          <w:rStyle w:val="mord"/>
          <w:rFonts w:ascii="KaTeX_Math" w:hAnsi="KaTeX_Math" w:cs="Arial"/>
          <w:i/>
          <w:iCs/>
          <w:color w:val="1F1F1F"/>
          <w:sz w:val="18"/>
          <w:szCs w:val="18"/>
        </w:rPr>
        <w:t>j</w:t>
      </w:r>
      <w:proofErr w:type="spellEnd"/>
      <w:r>
        <w:rPr>
          <w:rStyle w:val="vlist-s"/>
          <w:rFonts w:ascii="KaTeX_Main" w:hAnsi="KaTeX_Main" w:cs="Arial"/>
          <w:color w:val="1F1F1F"/>
          <w:sz w:val="2"/>
          <w:szCs w:val="2"/>
        </w:rPr>
        <w:t>​</w:t>
      </w:r>
      <w:r>
        <w:rPr>
          <w:rStyle w:val="mclose"/>
          <w:rFonts w:ascii="KaTeX_Main" w:eastAsiaTheme="majorEastAsia" w:hAnsi="KaTeX_Main" w:cs="Arial"/>
          <w:color w:val="1F1F1F"/>
          <w:sz w:val="25"/>
          <w:szCs w:val="25"/>
        </w:rPr>
        <w:t>)</w:t>
      </w:r>
      <w:r>
        <w:rPr>
          <w:rStyle w:val="mord"/>
          <w:rFonts w:ascii="KaTeX_Main" w:hAnsi="KaTeX_Main" w:cs="Arial"/>
          <w:color w:val="1F1F1F"/>
          <w:sz w:val="18"/>
          <w:szCs w:val="18"/>
        </w:rPr>
        <w:t>2</w:t>
      </w:r>
      <w:r>
        <w:rPr>
          <w:rStyle w:val="vlist-s"/>
          <w:rFonts w:ascii="KaTeX_Main" w:hAnsi="KaTeX_Main" w:cs="Arial"/>
          <w:color w:val="1F1F1F"/>
          <w:sz w:val="2"/>
          <w:szCs w:val="2"/>
        </w:rPr>
        <w:t>​</w:t>
      </w:r>
      <w:r>
        <w:rPr>
          <w:rFonts w:ascii="Arial" w:hAnsi="Arial" w:cs="Arial"/>
          <w:color w:val="1F1F1F"/>
          <w:sz w:val="21"/>
          <w:szCs w:val="21"/>
        </w:rPr>
        <w:t xml:space="preserve">, for the </w:t>
      </w:r>
      <w:r>
        <w:rPr>
          <w:rStyle w:val="Strong"/>
          <w:rFonts w:ascii="unset" w:hAnsi="unset" w:cs="Arial"/>
          <w:color w:val="1F1F1F"/>
          <w:sz w:val="21"/>
          <w:szCs w:val="21"/>
        </w:rPr>
        <w:t>population</w:t>
      </w:r>
      <w:r>
        <w:rPr>
          <w:rFonts w:ascii="Arial" w:hAnsi="Arial" w:cs="Arial"/>
          <w:color w:val="1F1F1F"/>
          <w:sz w:val="21"/>
          <w:szCs w:val="21"/>
        </w:rPr>
        <w:t>, and</w:t>
      </w:r>
    </w:p>
    <w:p w14:paraId="32F500B7"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mord"/>
          <w:rFonts w:ascii="KaTeX_Math" w:hAnsi="KaTeX_Math" w:cs="Arial"/>
          <w:i/>
          <w:iCs/>
          <w:color w:val="1F1F1F"/>
          <w:sz w:val="25"/>
          <w:szCs w:val="25"/>
        </w:rPr>
        <w:t>s</w:t>
      </w:r>
      <w:r>
        <w:rPr>
          <w:rStyle w:val="mord"/>
          <w:rFonts w:ascii="KaTeX_Math" w:hAnsi="KaTeX_Math" w:cs="Arial"/>
          <w:i/>
          <w:iCs/>
          <w:color w:val="1F1F1F"/>
          <w:sz w:val="18"/>
          <w:szCs w:val="18"/>
        </w:rPr>
        <w:t>j</w:t>
      </w:r>
      <w:r>
        <w:rPr>
          <w:rStyle w:val="mord"/>
          <w:rFonts w:ascii="KaTeX_Main" w:hAnsi="KaTeX_Main" w:cs="Arial"/>
          <w:color w:val="1F1F1F"/>
          <w:sz w:val="18"/>
          <w:szCs w:val="18"/>
        </w:rPr>
        <w:t>2</w:t>
      </w:r>
      <w:r>
        <w:rPr>
          <w:rStyle w:val="vlist-s"/>
          <w:rFonts w:ascii="KaTeX_Main" w:hAnsi="KaTeX_Main" w:cs="Arial"/>
          <w:color w:val="1F1F1F"/>
          <w:sz w:val="2"/>
          <w:szCs w:val="2"/>
        </w:rPr>
        <w:t>​</w:t>
      </w:r>
      <w:r>
        <w:rPr>
          <w:rStyle w:val="mrel"/>
          <w:rFonts w:ascii="KaTeX_Main" w:hAnsi="KaTeX_Main" w:cs="Arial"/>
          <w:color w:val="1F1F1F"/>
          <w:sz w:val="25"/>
          <w:szCs w:val="25"/>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n</w:t>
      </w:r>
      <w:r>
        <w:rPr>
          <w:rStyle w:val="mbin"/>
          <w:rFonts w:ascii="KaTeX_Main" w:eastAsiaTheme="majorEastAsia" w:hAnsi="KaTeX_Main" w:cs="Arial"/>
          <w:color w:val="1F1F1F"/>
          <w:sz w:val="25"/>
          <w:szCs w:val="25"/>
        </w:rPr>
        <w:t>−</w:t>
      </w:r>
      <w:r>
        <w:rPr>
          <w:rStyle w:val="mord"/>
          <w:rFonts w:ascii="KaTeX_Main" w:hAnsi="KaTeX_Main" w:cs="Arial"/>
          <w:color w:val="1F1F1F"/>
          <w:sz w:val="25"/>
          <w:szCs w:val="25"/>
        </w:rPr>
        <w:t>1</w:t>
      </w:r>
      <w:r>
        <w:rPr>
          <w:rStyle w:val="mclose"/>
          <w:rFonts w:ascii="KaTeX_Main" w:eastAsiaTheme="majorEastAsia" w:hAnsi="KaTeX_Main" w:cs="Arial"/>
          <w:color w:val="1F1F1F"/>
          <w:sz w:val="25"/>
          <w:szCs w:val="25"/>
        </w:rPr>
        <w:t>)</w:t>
      </w:r>
      <w:r>
        <w:rPr>
          <w:rStyle w:val="mord"/>
          <w:rFonts w:ascii="KaTeX_Math" w:hAnsi="KaTeX_Math" w:cs="Arial"/>
          <w:i/>
          <w:iCs/>
          <w:color w:val="1F1F1F"/>
          <w:sz w:val="18"/>
          <w:szCs w:val="18"/>
        </w:rPr>
        <w:t>i</w:t>
      </w:r>
      <w:r>
        <w:rPr>
          <w:rStyle w:val="mrel"/>
          <w:rFonts w:ascii="KaTeX_Main" w:hAnsi="KaTeX_Main" w:cs="Arial"/>
          <w:color w:val="1F1F1F"/>
          <w:sz w:val="18"/>
          <w:szCs w:val="18"/>
        </w:rPr>
        <w:t>=</w:t>
      </w:r>
      <w:r>
        <w:rPr>
          <w:rStyle w:val="mord"/>
          <w:rFonts w:ascii="KaTeX_Main" w:hAnsi="KaTeX_Main" w:cs="Arial"/>
          <w:color w:val="1F1F1F"/>
          <w:sz w:val="18"/>
          <w:szCs w:val="18"/>
        </w:rPr>
        <w:t>1</w:t>
      </w:r>
      <w:r>
        <w:rPr>
          <w:rStyle w:val="mop"/>
          <w:rFonts w:ascii="KaTeX_Size1" w:eastAsiaTheme="majorEastAsia" w:hAnsi="KaTeX_Size1" w:cs="Arial"/>
          <w:color w:val="1F1F1F"/>
          <w:sz w:val="25"/>
          <w:szCs w:val="25"/>
        </w:rPr>
        <w:t>∑</w:t>
      </w:r>
      <w:r>
        <w:rPr>
          <w:rStyle w:val="mord"/>
          <w:rFonts w:ascii="KaTeX_Math" w:hAnsi="KaTeX_Math" w:cs="Arial"/>
          <w:i/>
          <w:iCs/>
          <w:color w:val="1F1F1F"/>
          <w:sz w:val="18"/>
          <w:szCs w:val="18"/>
        </w:rPr>
        <w:t>n</w:t>
      </w:r>
      <w:r>
        <w:rPr>
          <w:rStyle w:val="vlist-s"/>
          <w:rFonts w:ascii="KaTeX_Main" w:hAnsi="KaTeX_Main" w:cs="Arial"/>
          <w:color w:val="1F1F1F"/>
          <w:sz w:val="2"/>
          <w:szCs w:val="2"/>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th" w:hAnsi="KaTeX_Math" w:cs="Arial"/>
          <w:i/>
          <w:iCs/>
          <w:color w:val="1F1F1F"/>
          <w:sz w:val="18"/>
          <w:szCs w:val="18"/>
        </w:rPr>
        <w:t>ij</w:t>
      </w:r>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ord"/>
          <w:rFonts w:ascii="KaTeX_Math" w:hAnsi="KaTeX_Math" w:cs="Arial"/>
          <w:i/>
          <w:iCs/>
          <w:color w:val="1F1F1F"/>
          <w:sz w:val="18"/>
          <w:szCs w:val="18"/>
        </w:rPr>
        <w:t>j</w:t>
      </w:r>
      <w:r>
        <w:rPr>
          <w:rStyle w:val="vlist-s"/>
          <w:rFonts w:ascii="KaTeX_Main" w:hAnsi="KaTeX_Main" w:cs="Arial"/>
          <w:color w:val="1F1F1F"/>
          <w:sz w:val="2"/>
          <w:szCs w:val="2"/>
        </w:rPr>
        <w:t>​</w:t>
      </w:r>
      <w:r>
        <w:rPr>
          <w:rStyle w:val="mclose"/>
          <w:rFonts w:ascii="KaTeX_Main" w:eastAsiaTheme="majorEastAsia" w:hAnsi="KaTeX_Main" w:cs="Arial"/>
          <w:color w:val="1F1F1F"/>
          <w:sz w:val="25"/>
          <w:szCs w:val="25"/>
        </w:rPr>
        <w:t>)</w:t>
      </w:r>
      <w:r>
        <w:rPr>
          <w:rStyle w:val="mord"/>
          <w:rFonts w:ascii="KaTeX_Main" w:hAnsi="KaTeX_Main" w:cs="Arial"/>
          <w:color w:val="1F1F1F"/>
          <w:sz w:val="18"/>
          <w:szCs w:val="18"/>
        </w:rPr>
        <w:t>2</w:t>
      </w:r>
      <w:r>
        <w:rPr>
          <w:rStyle w:val="vlist-s"/>
          <w:rFonts w:ascii="KaTeX_Main" w:hAnsi="KaTeX_Main" w:cs="Arial"/>
          <w:color w:val="1F1F1F"/>
          <w:sz w:val="2"/>
          <w:szCs w:val="2"/>
        </w:rPr>
        <w:t>​</w:t>
      </w:r>
      <w:r>
        <w:rPr>
          <w:rStyle w:val="mrel"/>
          <w:rFonts w:ascii="KaTeX_Main" w:hAnsi="KaTeX_Main" w:cs="Arial"/>
          <w:color w:val="1F1F1F"/>
          <w:sz w:val="25"/>
          <w:szCs w:val="25"/>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n</w:t>
      </w:r>
      <w:r>
        <w:rPr>
          <w:rStyle w:val="mbin"/>
          <w:rFonts w:ascii="KaTeX_Main" w:eastAsiaTheme="majorEastAsia" w:hAnsi="KaTeX_Main" w:cs="Arial"/>
          <w:color w:val="1F1F1F"/>
          <w:sz w:val="25"/>
          <w:szCs w:val="25"/>
        </w:rPr>
        <w:t>−</w:t>
      </w:r>
      <w:r>
        <w:rPr>
          <w:rStyle w:val="mord"/>
          <w:rFonts w:ascii="KaTeX_Main" w:hAnsi="KaTeX_Main" w:cs="Arial"/>
          <w:color w:val="1F1F1F"/>
          <w:sz w:val="25"/>
          <w:szCs w:val="25"/>
        </w:rPr>
        <w:t>1</w:t>
      </w:r>
      <w:r>
        <w:rPr>
          <w:rStyle w:val="mclose"/>
          <w:rFonts w:ascii="KaTeX_Main" w:eastAsiaTheme="majorEastAsia" w:hAnsi="KaTeX_Main" w:cs="Arial"/>
          <w:color w:val="1F1F1F"/>
          <w:sz w:val="25"/>
          <w:szCs w:val="25"/>
        </w:rPr>
        <w:t>)</w:t>
      </w:r>
      <w:r>
        <w:rPr>
          <w:rStyle w:val="mord"/>
          <w:rFonts w:ascii="KaTeX_Main" w:hAnsi="KaTeX_Main" w:cs="Arial"/>
          <w:color w:val="1F1F1F"/>
          <w:sz w:val="25"/>
          <w:szCs w:val="25"/>
        </w:rPr>
        <w:t>1</w:t>
      </w:r>
      <w:r>
        <w:rPr>
          <w:rStyle w:val="vlist-s"/>
          <w:rFonts w:ascii="KaTeX_Main" w:hAnsi="KaTeX_Main" w:cs="Arial"/>
          <w:color w:val="1F1F1F"/>
          <w:sz w:val="2"/>
          <w:szCs w:val="2"/>
        </w:rPr>
        <w:t>​</w:t>
      </w:r>
      <w:r>
        <w:rPr>
          <w:rStyle w:val="mord"/>
          <w:rFonts w:ascii="KaTeX_Math" w:hAnsi="KaTeX_Math" w:cs="Arial"/>
          <w:i/>
          <w:iCs/>
          <w:color w:val="1F1F1F"/>
          <w:sz w:val="18"/>
          <w:szCs w:val="18"/>
        </w:rPr>
        <w:t>i</w:t>
      </w:r>
      <w:r>
        <w:rPr>
          <w:rStyle w:val="mrel"/>
          <w:rFonts w:ascii="KaTeX_Main" w:hAnsi="KaTeX_Main" w:cs="Arial"/>
          <w:color w:val="1F1F1F"/>
          <w:sz w:val="18"/>
          <w:szCs w:val="18"/>
        </w:rPr>
        <w:t>=</w:t>
      </w:r>
      <w:r>
        <w:rPr>
          <w:rStyle w:val="mord"/>
          <w:rFonts w:ascii="KaTeX_Main" w:hAnsi="KaTeX_Main" w:cs="Arial"/>
          <w:color w:val="1F1F1F"/>
          <w:sz w:val="18"/>
          <w:szCs w:val="18"/>
        </w:rPr>
        <w:t>1</w:t>
      </w:r>
      <w:r>
        <w:rPr>
          <w:rStyle w:val="mop"/>
          <w:rFonts w:ascii="KaTeX_Size1" w:eastAsiaTheme="majorEastAsia" w:hAnsi="KaTeX_Size1" w:cs="Arial"/>
          <w:color w:val="1F1F1F"/>
          <w:sz w:val="25"/>
          <w:szCs w:val="25"/>
        </w:rPr>
        <w:t>∑</w:t>
      </w:r>
      <w:r>
        <w:rPr>
          <w:rStyle w:val="mord"/>
          <w:rFonts w:ascii="KaTeX_Math" w:hAnsi="KaTeX_Math" w:cs="Arial"/>
          <w:i/>
          <w:iCs/>
          <w:color w:val="1F1F1F"/>
          <w:sz w:val="18"/>
          <w:szCs w:val="18"/>
        </w:rPr>
        <w:t>n</w:t>
      </w:r>
      <w:r>
        <w:rPr>
          <w:rStyle w:val="vlist-s"/>
          <w:rFonts w:ascii="KaTeX_Main" w:hAnsi="KaTeX_Main" w:cs="Arial"/>
          <w:color w:val="1F1F1F"/>
          <w:sz w:val="2"/>
          <w:szCs w:val="2"/>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th" w:hAnsi="KaTeX_Math" w:cs="Arial"/>
          <w:i/>
          <w:iCs/>
          <w:color w:val="1F1F1F"/>
          <w:sz w:val="18"/>
          <w:szCs w:val="18"/>
        </w:rPr>
        <w:t>ij</w:t>
      </w:r>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ord"/>
          <w:rFonts w:ascii="KaTeX_Math" w:hAnsi="KaTeX_Math" w:cs="Arial"/>
          <w:i/>
          <w:iCs/>
          <w:color w:val="1F1F1F"/>
          <w:sz w:val="18"/>
          <w:szCs w:val="18"/>
        </w:rPr>
        <w:t>j</w:t>
      </w:r>
      <w:r>
        <w:rPr>
          <w:rStyle w:val="vlist-s"/>
          <w:rFonts w:ascii="KaTeX_Main" w:hAnsi="KaTeX_Main" w:cs="Arial"/>
          <w:color w:val="1F1F1F"/>
          <w:sz w:val="2"/>
          <w:szCs w:val="2"/>
        </w:rPr>
        <w:t>​</w:t>
      </w:r>
      <w:r>
        <w:rPr>
          <w:rStyle w:val="mclose"/>
          <w:rFonts w:ascii="KaTeX_Main" w:eastAsiaTheme="majorEastAsia" w:hAnsi="KaTeX_Main" w:cs="Arial"/>
          <w:color w:val="1F1F1F"/>
          <w:sz w:val="25"/>
          <w:szCs w:val="25"/>
        </w:rPr>
        <w:t>)</w:t>
      </w:r>
      <w:r>
        <w:rPr>
          <w:rStyle w:val="mord"/>
          <w:rFonts w:ascii="KaTeX_Main" w:hAnsi="KaTeX_Main" w:cs="Arial"/>
          <w:color w:val="1F1F1F"/>
          <w:sz w:val="18"/>
          <w:szCs w:val="18"/>
        </w:rPr>
        <w:t>2</w:t>
      </w:r>
      <w:r>
        <w:rPr>
          <w:rFonts w:ascii="Arial" w:hAnsi="Arial" w:cs="Arial"/>
          <w:color w:val="1F1F1F"/>
          <w:sz w:val="21"/>
          <w:szCs w:val="21"/>
        </w:rPr>
        <w:t xml:space="preserve"> for a </w:t>
      </w:r>
      <w:r>
        <w:rPr>
          <w:rStyle w:val="Strong"/>
          <w:rFonts w:ascii="unset" w:hAnsi="unset" w:cs="Arial"/>
          <w:color w:val="1F1F1F"/>
          <w:sz w:val="21"/>
          <w:szCs w:val="21"/>
        </w:rPr>
        <w:t>sample</w:t>
      </w:r>
      <w:r>
        <w:rPr>
          <w:rFonts w:ascii="Arial" w:hAnsi="Arial" w:cs="Arial"/>
          <w:color w:val="1F1F1F"/>
          <w:sz w:val="21"/>
          <w:szCs w:val="21"/>
        </w:rPr>
        <w:t>.</w:t>
      </w:r>
    </w:p>
    <w:p w14:paraId="7C293BAD"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Let me unpack this a bit:</w:t>
      </w:r>
    </w:p>
    <w:p w14:paraId="54E35BD3"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remember the concept of </w:t>
      </w:r>
      <w:r>
        <w:rPr>
          <w:rStyle w:val="Strong"/>
          <w:rFonts w:ascii="unset" w:hAnsi="unset" w:cs="Arial"/>
          <w:color w:val="1F1F1F"/>
          <w:sz w:val="21"/>
          <w:szCs w:val="21"/>
        </w:rPr>
        <w:t>deviation</w:t>
      </w:r>
      <w:r>
        <w:rPr>
          <w:rFonts w:ascii="Arial" w:hAnsi="Arial" w:cs="Arial"/>
          <w:color w:val="1F1F1F"/>
          <w:sz w:val="21"/>
          <w:szCs w:val="21"/>
        </w:rPr>
        <w:t xml:space="preserve">, which tells you how </w:t>
      </w:r>
      <w:r>
        <w:rPr>
          <w:rStyle w:val="Emphasis"/>
          <w:rFonts w:ascii="Arial" w:hAnsi="Arial" w:cs="Arial"/>
          <w:color w:val="1F1F1F"/>
          <w:sz w:val="21"/>
          <w:szCs w:val="21"/>
        </w:rPr>
        <w:t>distant</w:t>
      </w:r>
      <w:r>
        <w:rPr>
          <w:rFonts w:ascii="Arial" w:hAnsi="Arial" w:cs="Arial"/>
          <w:color w:val="1F1F1F"/>
          <w:sz w:val="21"/>
          <w:szCs w:val="21"/>
        </w:rPr>
        <w:t xml:space="preserve"> each variable is from the mean (remember that you can have two sets of numbers with the same mean, one with numbers very spread out, the other with all of them very close to the mean), and calculated like so: </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th" w:hAnsi="KaTeX_Math" w:cs="Arial"/>
          <w:i/>
          <w:iCs/>
          <w:color w:val="1F1F1F"/>
          <w:sz w:val="18"/>
          <w:szCs w:val="18"/>
        </w:rPr>
        <w:t>i</w:t>
      </w:r>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r>
        <w:rPr>
          <w:rStyle w:val="mord"/>
          <w:rFonts w:ascii="KaTeX_Math" w:hAnsi="KaTeX_Math" w:cs="Arial"/>
          <w:i/>
          <w:iCs/>
          <w:color w:val="1F1F1F"/>
          <w:sz w:val="25"/>
          <w:szCs w:val="25"/>
        </w:rPr>
        <w:t>μ</w:t>
      </w:r>
      <w:r>
        <w:rPr>
          <w:rStyle w:val="mclose"/>
          <w:rFonts w:ascii="KaTeX_Main" w:eastAsiaTheme="majorEastAsia" w:hAnsi="KaTeX_Main" w:cs="Arial"/>
          <w:color w:val="1F1F1F"/>
          <w:sz w:val="25"/>
          <w:szCs w:val="25"/>
        </w:rPr>
        <w:t>)</w:t>
      </w:r>
      <w:r>
        <w:rPr>
          <w:rFonts w:ascii="Arial" w:hAnsi="Arial" w:cs="Arial"/>
          <w:color w:val="1F1F1F"/>
          <w:sz w:val="21"/>
          <w:szCs w:val="21"/>
        </w:rPr>
        <w:t xml:space="preserve"> for the population, </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th" w:hAnsi="KaTeX_Math" w:cs="Arial"/>
          <w:i/>
          <w:iCs/>
          <w:color w:val="1F1F1F"/>
          <w:sz w:val="18"/>
          <w:szCs w:val="18"/>
        </w:rPr>
        <w:t>i</w:t>
      </w:r>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close"/>
          <w:rFonts w:ascii="KaTeX_Main" w:eastAsiaTheme="majorEastAsia" w:hAnsi="KaTeX_Main" w:cs="Arial"/>
          <w:color w:val="1F1F1F"/>
          <w:sz w:val="25"/>
          <w:szCs w:val="25"/>
        </w:rPr>
        <w:t>)</w:t>
      </w:r>
      <w:r>
        <w:rPr>
          <w:rFonts w:ascii="Arial" w:hAnsi="Arial" w:cs="Arial"/>
          <w:color w:val="1F1F1F"/>
          <w:sz w:val="21"/>
          <w:szCs w:val="21"/>
        </w:rPr>
        <w:t xml:space="preserve"> for a sample.</w:t>
      </w:r>
    </w:p>
    <w:p w14:paraId="314690C9"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When we wanted to calculate the average of all our deviations, which will give us the </w:t>
      </w:r>
      <w:r>
        <w:rPr>
          <w:rStyle w:val="Strong"/>
          <w:rFonts w:ascii="unset" w:hAnsi="unset" w:cs="Arial"/>
          <w:color w:val="1F1F1F"/>
          <w:sz w:val="21"/>
          <w:szCs w:val="21"/>
        </w:rPr>
        <w:t xml:space="preserve">variance </w:t>
      </w:r>
      <w:r>
        <w:rPr>
          <w:rFonts w:ascii="Arial" w:hAnsi="Arial" w:cs="Arial"/>
          <w:color w:val="1F1F1F"/>
          <w:sz w:val="21"/>
          <w:szCs w:val="21"/>
        </w:rPr>
        <w:t xml:space="preserve">and then the </w:t>
      </w:r>
      <w:r>
        <w:rPr>
          <w:rStyle w:val="Strong"/>
          <w:rFonts w:ascii="unset" w:hAnsi="unset" w:cs="Arial"/>
          <w:color w:val="1F1F1F"/>
          <w:sz w:val="21"/>
          <w:szCs w:val="21"/>
        </w:rPr>
        <w:t>standard deviation</w:t>
      </w:r>
      <w:r>
        <w:rPr>
          <w:rFonts w:ascii="Arial" w:hAnsi="Arial" w:cs="Arial"/>
          <w:color w:val="1F1F1F"/>
          <w:sz w:val="21"/>
          <w:szCs w:val="21"/>
        </w:rPr>
        <w:t xml:space="preserve">, we saw that they all summed up to zero, and so we squared them to cancel that, then divided by the infamous </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n</w:t>
      </w:r>
      <w:r>
        <w:rPr>
          <w:rStyle w:val="mbin"/>
          <w:rFonts w:ascii="KaTeX_Main" w:eastAsiaTheme="majorEastAsia" w:hAnsi="KaTeX_Main" w:cs="Arial"/>
          <w:color w:val="1F1F1F"/>
          <w:sz w:val="25"/>
          <w:szCs w:val="25"/>
        </w:rPr>
        <w:t>−</w:t>
      </w:r>
      <w:r>
        <w:rPr>
          <w:rStyle w:val="mord"/>
          <w:rFonts w:ascii="KaTeX_Main" w:hAnsi="KaTeX_Main" w:cs="Arial"/>
          <w:color w:val="1F1F1F"/>
          <w:sz w:val="25"/>
          <w:szCs w:val="25"/>
        </w:rPr>
        <w:t>1</w:t>
      </w:r>
      <w:r>
        <w:rPr>
          <w:rStyle w:val="mclose"/>
          <w:rFonts w:ascii="KaTeX_Main" w:eastAsiaTheme="majorEastAsia" w:hAnsi="KaTeX_Main" w:cs="Arial"/>
          <w:color w:val="1F1F1F"/>
          <w:sz w:val="25"/>
          <w:szCs w:val="25"/>
        </w:rPr>
        <w:t>)</w:t>
      </w:r>
      <w:r>
        <w:rPr>
          <w:rFonts w:ascii="Arial" w:hAnsi="Arial" w:cs="Arial"/>
          <w:color w:val="1F1F1F"/>
          <w:sz w:val="21"/>
          <w:szCs w:val="21"/>
        </w:rPr>
        <w:t xml:space="preserve"> (I'll focus on the sample case from now on), using the following equations:</w:t>
      </w:r>
    </w:p>
    <w:p w14:paraId="7B2D2E68"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mord"/>
          <w:rFonts w:ascii="KaTeX_Math" w:hAnsi="KaTeX_Math" w:cs="Arial"/>
          <w:i/>
          <w:iCs/>
          <w:color w:val="1F1F1F"/>
          <w:sz w:val="25"/>
          <w:szCs w:val="25"/>
        </w:rPr>
        <w:t>s</w:t>
      </w:r>
      <w:r>
        <w:rPr>
          <w:rStyle w:val="mord"/>
          <w:rFonts w:ascii="KaTeX_Main" w:hAnsi="KaTeX_Main" w:cs="Arial"/>
          <w:color w:val="1F1F1F"/>
          <w:sz w:val="18"/>
          <w:szCs w:val="18"/>
        </w:rPr>
        <w:t>2</w:t>
      </w:r>
      <w:r>
        <w:rPr>
          <w:rStyle w:val="mord"/>
          <w:rFonts w:ascii="KaTeX_Math" w:hAnsi="KaTeX_Math" w:cs="Arial"/>
          <w:i/>
          <w:iCs/>
          <w:color w:val="1F1F1F"/>
          <w:sz w:val="25"/>
          <w:szCs w:val="25"/>
        </w:rPr>
        <w:t>s</w:t>
      </w:r>
      <w:r>
        <w:rPr>
          <w:rStyle w:val="mord"/>
          <w:rFonts w:ascii="KaTeX_Main" w:hAnsi="KaTeX_Main" w:cs="Arial"/>
          <w:color w:val="1F1F1F"/>
          <w:sz w:val="18"/>
          <w:szCs w:val="18"/>
        </w:rPr>
        <w:t>2</w:t>
      </w:r>
      <w:r>
        <w:rPr>
          <w:rStyle w:val="mrel"/>
          <w:rFonts w:ascii="KaTeX_Main" w:hAnsi="KaTeX_Main" w:cs="Arial"/>
          <w:color w:val="1F1F1F"/>
          <w:sz w:val="25"/>
          <w:szCs w:val="25"/>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n</w:t>
      </w:r>
      <w:r>
        <w:rPr>
          <w:rStyle w:val="mbin"/>
          <w:rFonts w:ascii="KaTeX_Main" w:eastAsiaTheme="majorEastAsia" w:hAnsi="KaTeX_Main" w:cs="Arial"/>
          <w:color w:val="1F1F1F"/>
          <w:sz w:val="25"/>
          <w:szCs w:val="25"/>
        </w:rPr>
        <w:t>−</w:t>
      </w:r>
      <w:r>
        <w:rPr>
          <w:rStyle w:val="mord"/>
          <w:rFonts w:ascii="KaTeX_Main" w:hAnsi="KaTeX_Main" w:cs="Arial"/>
          <w:color w:val="1F1F1F"/>
          <w:sz w:val="25"/>
          <w:szCs w:val="25"/>
        </w:rPr>
        <w:t>1</w:t>
      </w:r>
      <w:r>
        <w:rPr>
          <w:rStyle w:val="mclose"/>
          <w:rFonts w:ascii="KaTeX_Main" w:eastAsiaTheme="majorEastAsia" w:hAnsi="KaTeX_Main" w:cs="Arial"/>
          <w:color w:val="1F1F1F"/>
          <w:sz w:val="25"/>
          <w:szCs w:val="25"/>
        </w:rPr>
        <w:t>)</w:t>
      </w:r>
      <w:r>
        <w:rPr>
          <w:rStyle w:val="mop"/>
          <w:rFonts w:ascii="KaTeX_Size1" w:eastAsiaTheme="majorEastAsia" w:hAnsi="KaTeX_Size1" w:cs="Arial"/>
          <w:color w:val="1F1F1F"/>
          <w:sz w:val="25"/>
          <w:szCs w:val="25"/>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th" w:hAnsi="KaTeX_Math" w:cs="Arial"/>
          <w:i/>
          <w:iCs/>
          <w:color w:val="1F1F1F"/>
          <w:sz w:val="18"/>
          <w:szCs w:val="18"/>
        </w:rPr>
        <w:t>i</w:t>
      </w:r>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close"/>
          <w:rFonts w:ascii="KaTeX_Main" w:eastAsiaTheme="majorEastAsia" w:hAnsi="KaTeX_Main" w:cs="Arial"/>
          <w:color w:val="1F1F1F"/>
          <w:sz w:val="25"/>
          <w:szCs w:val="25"/>
        </w:rPr>
        <w:t>)</w:t>
      </w:r>
      <w:r>
        <w:rPr>
          <w:rStyle w:val="mord"/>
          <w:rFonts w:ascii="KaTeX_Main" w:hAnsi="KaTeX_Main" w:cs="Arial"/>
          <w:color w:val="1F1F1F"/>
          <w:sz w:val="18"/>
          <w:szCs w:val="18"/>
        </w:rPr>
        <w:t>2</w:t>
      </w:r>
      <w:r>
        <w:rPr>
          <w:rStyle w:val="vlist-s"/>
          <w:rFonts w:ascii="KaTeX_Main" w:hAnsi="KaTeX_Main" w:cs="Arial"/>
          <w:color w:val="1F1F1F"/>
          <w:sz w:val="2"/>
          <w:szCs w:val="2"/>
        </w:rPr>
        <w:t>​</w:t>
      </w:r>
      <w:r>
        <w:rPr>
          <w:rFonts w:ascii="Arial" w:hAnsi="Arial" w:cs="Arial"/>
          <w:color w:val="1F1F1F"/>
          <w:sz w:val="21"/>
          <w:szCs w:val="21"/>
        </w:rPr>
        <w:t xml:space="preserve">, the </w:t>
      </w:r>
      <w:r>
        <w:rPr>
          <w:rStyle w:val="Strong"/>
          <w:rFonts w:ascii="unset" w:hAnsi="unset" w:cs="Arial"/>
          <w:color w:val="1F1F1F"/>
          <w:sz w:val="21"/>
          <w:szCs w:val="21"/>
        </w:rPr>
        <w:t>variance</w:t>
      </w:r>
      <w:r>
        <w:rPr>
          <w:rFonts w:ascii="Arial" w:hAnsi="Arial" w:cs="Arial"/>
          <w:color w:val="1F1F1F"/>
          <w:sz w:val="21"/>
          <w:szCs w:val="21"/>
        </w:rPr>
        <w:t xml:space="preserve">, and </w:t>
      </w:r>
    </w:p>
    <w:p w14:paraId="0F5A3F40"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mord"/>
          <w:rFonts w:ascii="KaTeX_Math" w:hAnsi="KaTeX_Math" w:cs="Arial"/>
          <w:i/>
          <w:iCs/>
          <w:color w:val="1F1F1F"/>
          <w:sz w:val="25"/>
          <w:szCs w:val="25"/>
        </w:rPr>
        <w:t>ss</w:t>
      </w:r>
      <w:r>
        <w:rPr>
          <w:rStyle w:val="mrel"/>
          <w:rFonts w:ascii="KaTeX_Main" w:hAnsi="KaTeX_Main" w:cs="Arial"/>
          <w:color w:val="1F1F1F"/>
          <w:sz w:val="25"/>
          <w:szCs w:val="25"/>
        </w:rPr>
        <w:t>=</w:t>
      </w:r>
      <w:r>
        <w:rPr>
          <w:rStyle w:val="mord"/>
          <w:rFonts w:ascii="KaTeX_Math" w:hAnsi="KaTeX_Math" w:cs="Arial"/>
          <w:i/>
          <w:iCs/>
          <w:color w:val="1F1F1F"/>
          <w:sz w:val="25"/>
          <w:szCs w:val="25"/>
        </w:rPr>
        <w:t>s</w:t>
      </w:r>
      <w:r>
        <w:rPr>
          <w:rStyle w:val="mord"/>
          <w:rFonts w:ascii="KaTeX_Main" w:hAnsi="KaTeX_Main" w:cs="Arial"/>
          <w:color w:val="1F1F1F"/>
          <w:sz w:val="18"/>
          <w:szCs w:val="18"/>
        </w:rPr>
        <w:t>2</w:t>
      </w:r>
      <w:r>
        <w:rPr>
          <w:rStyle w:val="vlist-s"/>
          <w:rFonts w:ascii="KaTeX_Main" w:hAnsi="KaTeX_Main" w:cs="Arial"/>
          <w:color w:val="1F1F1F"/>
          <w:sz w:val="2"/>
          <w:szCs w:val="2"/>
        </w:rPr>
        <w:t>​</w:t>
      </w:r>
      <w:r>
        <w:rPr>
          <w:rStyle w:val="mrel"/>
          <w:rFonts w:ascii="KaTeX_Main" w:hAnsi="KaTeX_Main" w:cs="Arial"/>
          <w:color w:val="1F1F1F"/>
          <w:sz w:val="25"/>
          <w:szCs w:val="25"/>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n</w:t>
      </w:r>
      <w:r>
        <w:rPr>
          <w:rStyle w:val="mbin"/>
          <w:rFonts w:ascii="KaTeX_Main" w:eastAsiaTheme="majorEastAsia" w:hAnsi="KaTeX_Main" w:cs="Arial"/>
          <w:color w:val="1F1F1F"/>
          <w:sz w:val="25"/>
          <w:szCs w:val="25"/>
        </w:rPr>
        <w:t>−</w:t>
      </w:r>
      <w:r>
        <w:rPr>
          <w:rStyle w:val="mord"/>
          <w:rFonts w:ascii="KaTeX_Main" w:hAnsi="KaTeX_Main" w:cs="Arial"/>
          <w:color w:val="1F1F1F"/>
          <w:sz w:val="25"/>
          <w:szCs w:val="25"/>
        </w:rPr>
        <w:t>1</w:t>
      </w:r>
      <w:r>
        <w:rPr>
          <w:rStyle w:val="mclose"/>
          <w:rFonts w:ascii="KaTeX_Main" w:eastAsiaTheme="majorEastAsia" w:hAnsi="KaTeX_Main" w:cs="Arial"/>
          <w:color w:val="1F1F1F"/>
          <w:sz w:val="25"/>
          <w:szCs w:val="25"/>
        </w:rPr>
        <w:t>)</w:t>
      </w:r>
      <w:r>
        <w:rPr>
          <w:rStyle w:val="mop"/>
          <w:rFonts w:ascii="KaTeX_Size1" w:eastAsiaTheme="majorEastAsia" w:hAnsi="KaTeX_Size1" w:cs="Arial"/>
          <w:color w:val="1F1F1F"/>
          <w:sz w:val="25"/>
          <w:szCs w:val="25"/>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th" w:hAnsi="KaTeX_Math" w:cs="Arial"/>
          <w:i/>
          <w:iCs/>
          <w:color w:val="1F1F1F"/>
          <w:sz w:val="18"/>
          <w:szCs w:val="18"/>
        </w:rPr>
        <w:t>i</w:t>
      </w:r>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close"/>
          <w:rFonts w:ascii="KaTeX_Main" w:eastAsiaTheme="majorEastAsia" w:hAnsi="KaTeX_Main" w:cs="Arial"/>
          <w:color w:val="1F1F1F"/>
          <w:sz w:val="25"/>
          <w:szCs w:val="25"/>
        </w:rPr>
        <w:t>)</w:t>
      </w:r>
      <w:r>
        <w:rPr>
          <w:rStyle w:val="mord"/>
          <w:rFonts w:ascii="KaTeX_Main" w:hAnsi="KaTeX_Main" w:cs="Arial"/>
          <w:color w:val="1F1F1F"/>
          <w:sz w:val="18"/>
          <w:szCs w:val="18"/>
        </w:rPr>
        <w:t>2</w:t>
      </w:r>
      <w:r>
        <w:rPr>
          <w:rStyle w:val="vlist-s"/>
          <w:rFonts w:ascii="KaTeX_Main" w:hAnsi="KaTeX_Main" w:cs="Arial"/>
          <w:color w:val="1F1F1F"/>
          <w:sz w:val="2"/>
          <w:szCs w:val="2"/>
        </w:rPr>
        <w:t>​​</w:t>
      </w:r>
      <w:r>
        <w:rPr>
          <w:rFonts w:ascii="Arial" w:hAnsi="Arial" w:cs="Arial"/>
          <w:color w:val="1F1F1F"/>
          <w:sz w:val="21"/>
          <w:szCs w:val="21"/>
        </w:rPr>
        <w:t xml:space="preserve">, the </w:t>
      </w:r>
      <w:r>
        <w:rPr>
          <w:rStyle w:val="Strong"/>
          <w:rFonts w:ascii="unset" w:hAnsi="unset" w:cs="Arial"/>
          <w:color w:val="1F1F1F"/>
          <w:sz w:val="21"/>
          <w:szCs w:val="21"/>
        </w:rPr>
        <w:t>standard deviation</w:t>
      </w:r>
      <w:r>
        <w:rPr>
          <w:rFonts w:ascii="Arial" w:hAnsi="Arial" w:cs="Arial"/>
          <w:color w:val="1F1F1F"/>
          <w:sz w:val="21"/>
          <w:szCs w:val="21"/>
        </w:rPr>
        <w:t>.</w:t>
      </w:r>
    </w:p>
    <w:p w14:paraId="14392A48"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you can see, these are the equations above, only without the </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mord"/>
          <w:rFonts w:ascii="KaTeX_Math" w:hAnsi="KaTeX_Math" w:cs="Arial"/>
          <w:i/>
          <w:iCs/>
          <w:color w:val="1F1F1F"/>
          <w:sz w:val="25"/>
          <w:szCs w:val="25"/>
        </w:rPr>
        <w:t>i</w:t>
      </w:r>
      <w:r>
        <w:rPr>
          <w:rStyle w:val="mrel"/>
          <w:rFonts w:ascii="KaTeX_Main" w:hAnsi="KaTeX_Main" w:cs="Arial"/>
          <w:color w:val="1F1F1F"/>
          <w:sz w:val="25"/>
          <w:szCs w:val="25"/>
        </w:rPr>
        <w:t>=</w:t>
      </w:r>
      <w:r>
        <w:rPr>
          <w:rStyle w:val="mord"/>
          <w:rFonts w:ascii="KaTeX_Main" w:hAnsi="KaTeX_Main" w:cs="Arial"/>
          <w:color w:val="1F1F1F"/>
          <w:sz w:val="25"/>
          <w:szCs w:val="25"/>
        </w:rPr>
        <w:t>1</w:t>
      </w:r>
      <w:r>
        <w:rPr>
          <w:rFonts w:ascii="Arial" w:hAnsi="Arial" w:cs="Arial"/>
          <w:color w:val="1F1F1F"/>
          <w:sz w:val="21"/>
          <w:szCs w:val="21"/>
        </w:rPr>
        <w:t xml:space="preserve"> and the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n</w:t>
      </w:r>
      <w:r>
        <w:rPr>
          <w:rFonts w:ascii="Arial" w:hAnsi="Arial" w:cs="Arial"/>
          <w:color w:val="1F1F1F"/>
          <w:sz w:val="21"/>
          <w:szCs w:val="21"/>
        </w:rPr>
        <w:t xml:space="preserve"> (like so: </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18"/>
          <w:szCs w:val="18"/>
        </w:rPr>
        <w:t>i</w:t>
      </w:r>
      <w:r>
        <w:rPr>
          <w:rStyle w:val="mrel"/>
          <w:rFonts w:ascii="KaTeX_Main" w:hAnsi="KaTeX_Main" w:cs="Arial"/>
          <w:color w:val="1F1F1F"/>
          <w:sz w:val="18"/>
          <w:szCs w:val="18"/>
        </w:rPr>
        <w:t>=</w:t>
      </w:r>
      <w:r>
        <w:rPr>
          <w:rStyle w:val="mord"/>
          <w:rFonts w:ascii="KaTeX_Main" w:hAnsi="KaTeX_Main" w:cs="Arial"/>
          <w:color w:val="1F1F1F"/>
          <w:sz w:val="18"/>
          <w:szCs w:val="18"/>
        </w:rPr>
        <w:t>1</w:t>
      </w:r>
      <w:r>
        <w:rPr>
          <w:rStyle w:val="mop"/>
          <w:rFonts w:ascii="KaTeX_Size1" w:eastAsiaTheme="majorEastAsia" w:hAnsi="KaTeX_Size1" w:cs="Arial"/>
          <w:color w:val="1F1F1F"/>
          <w:sz w:val="25"/>
          <w:szCs w:val="25"/>
        </w:rPr>
        <w:t>∑</w:t>
      </w:r>
      <w:r>
        <w:rPr>
          <w:rStyle w:val="mord"/>
          <w:rFonts w:ascii="KaTeX_Math" w:hAnsi="KaTeX_Math" w:cs="Arial"/>
          <w:i/>
          <w:iCs/>
          <w:color w:val="1F1F1F"/>
          <w:sz w:val="18"/>
          <w:szCs w:val="18"/>
        </w:rPr>
        <w:t>n</w:t>
      </w:r>
      <w:r>
        <w:rPr>
          <w:rStyle w:val="vlist-s"/>
          <w:rFonts w:ascii="KaTeX_Main" w:hAnsi="KaTeX_Main" w:cs="Arial"/>
          <w:color w:val="1F1F1F"/>
          <w:sz w:val="2"/>
          <w:szCs w:val="2"/>
        </w:rPr>
        <w:t>​</w:t>
      </w:r>
      <w:r>
        <w:rPr>
          <w:rFonts w:ascii="Arial" w:hAnsi="Arial" w:cs="Arial"/>
          <w:color w:val="1F1F1F"/>
          <w:sz w:val="21"/>
          <w:szCs w:val="21"/>
        </w:rPr>
        <w:t xml:space="preserve">) specifying that we are working on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n</w:t>
      </w:r>
      <w:r>
        <w:rPr>
          <w:rFonts w:ascii="Arial" w:hAnsi="Arial" w:cs="Arial"/>
          <w:color w:val="1F1F1F"/>
          <w:sz w:val="21"/>
          <w:szCs w:val="21"/>
        </w:rPr>
        <w:t xml:space="preserve"> observations!</w:t>
      </w:r>
    </w:p>
    <w:p w14:paraId="7017D030" w14:textId="77777777" w:rsidR="00536ACB" w:rsidRDefault="00536ACB" w:rsidP="00536ACB">
      <w:pPr>
        <w:pStyle w:val="Heading3"/>
        <w:shd w:val="clear" w:color="auto" w:fill="FFFFFF"/>
        <w:rPr>
          <w:rFonts w:ascii="Arial" w:hAnsi="Arial" w:cs="Arial"/>
          <w:color w:val="1F1F1F"/>
        </w:rPr>
      </w:pPr>
      <w:r>
        <w:rPr>
          <w:rFonts w:ascii="Arial" w:hAnsi="Arial" w:cs="Arial"/>
          <w:color w:val="1F1F1F"/>
        </w:rPr>
        <w:t>Covariance</w:t>
      </w:r>
    </w:p>
    <w:p w14:paraId="5C9ABEF1"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concept of </w:t>
      </w:r>
      <w:hyperlink r:id="rId79" w:tgtFrame="_blank" w:tooltip="Covariance Wiki" w:history="1">
        <w:r>
          <w:rPr>
            <w:rStyle w:val="Hyperlink"/>
            <w:rFonts w:ascii="Arial" w:hAnsi="Arial" w:cs="Arial"/>
            <w:sz w:val="21"/>
            <w:szCs w:val="21"/>
          </w:rPr>
          <w:t>covariance</w:t>
        </w:r>
      </w:hyperlink>
      <w:r>
        <w:rPr>
          <w:rFonts w:ascii="Arial" w:hAnsi="Arial" w:cs="Arial"/>
          <w:color w:val="1F1F1F"/>
          <w:sz w:val="21"/>
          <w:szCs w:val="21"/>
        </w:rPr>
        <w:t xml:space="preserve"> expresses how much variables are linked, or vary, together. Intuitively, you can imagine yourself changing one individual data point: is that change going to affect another one? If you increase this value, will that other one also increase, remain unchanged, or decrease? That is what we are trying to assess in this calculation. The equation is the following:</w:t>
      </w:r>
    </w:p>
    <w:p w14:paraId="379C06FB"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ˉ</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mord"/>
          <w:rFonts w:ascii="KaTeX_Math" w:hAnsi="KaTeX_Math" w:cs="Arial"/>
          <w:i/>
          <w:iCs/>
          <w:color w:val="1F1F1F"/>
          <w:sz w:val="25"/>
          <w:szCs w:val="25"/>
        </w:rPr>
        <w:t>s</w:t>
      </w:r>
      <w:r>
        <w:rPr>
          <w:rStyle w:val="mord"/>
          <w:rFonts w:ascii="KaTeX_Math" w:hAnsi="KaTeX_Math" w:cs="Arial"/>
          <w:i/>
          <w:iCs/>
          <w:color w:val="1F1F1F"/>
          <w:sz w:val="18"/>
          <w:szCs w:val="18"/>
        </w:rPr>
        <w:t>jk</w:t>
      </w:r>
      <w:r>
        <w:rPr>
          <w:rStyle w:val="vlist-s"/>
          <w:rFonts w:ascii="KaTeX_Main" w:hAnsi="KaTeX_Main" w:cs="Arial"/>
          <w:color w:val="1F1F1F"/>
          <w:sz w:val="2"/>
          <w:szCs w:val="2"/>
        </w:rPr>
        <w:t>​</w:t>
      </w:r>
      <w:r>
        <w:rPr>
          <w:rStyle w:val="mrel"/>
          <w:rFonts w:ascii="KaTeX_Main" w:hAnsi="KaTeX_Main" w:cs="Arial"/>
          <w:color w:val="1F1F1F"/>
          <w:sz w:val="25"/>
          <w:szCs w:val="25"/>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n</w:t>
      </w:r>
      <w:r>
        <w:rPr>
          <w:rStyle w:val="mbin"/>
          <w:rFonts w:ascii="KaTeX_Main" w:eastAsiaTheme="majorEastAsia" w:hAnsi="KaTeX_Main" w:cs="Arial"/>
          <w:color w:val="1F1F1F"/>
          <w:sz w:val="25"/>
          <w:szCs w:val="25"/>
        </w:rPr>
        <w:t>−</w:t>
      </w:r>
      <w:r>
        <w:rPr>
          <w:rStyle w:val="mord"/>
          <w:rFonts w:ascii="KaTeX_Main" w:hAnsi="KaTeX_Main" w:cs="Arial"/>
          <w:color w:val="1F1F1F"/>
          <w:sz w:val="25"/>
          <w:szCs w:val="25"/>
        </w:rPr>
        <w:t>1</w:t>
      </w:r>
      <w:r>
        <w:rPr>
          <w:rStyle w:val="mclose"/>
          <w:rFonts w:ascii="KaTeX_Main" w:eastAsiaTheme="majorEastAsia" w:hAnsi="KaTeX_Main" w:cs="Arial"/>
          <w:color w:val="1F1F1F"/>
          <w:sz w:val="25"/>
          <w:szCs w:val="25"/>
        </w:rPr>
        <w:t>)</w:t>
      </w:r>
      <w:r>
        <w:rPr>
          <w:rStyle w:val="mord"/>
          <w:rFonts w:ascii="KaTeX_Math" w:hAnsi="KaTeX_Math" w:cs="Arial"/>
          <w:i/>
          <w:iCs/>
          <w:color w:val="1F1F1F"/>
          <w:sz w:val="18"/>
          <w:szCs w:val="18"/>
        </w:rPr>
        <w:t>i</w:t>
      </w:r>
      <w:r>
        <w:rPr>
          <w:rStyle w:val="mrel"/>
          <w:rFonts w:ascii="KaTeX_Main" w:hAnsi="KaTeX_Main" w:cs="Arial"/>
          <w:color w:val="1F1F1F"/>
          <w:sz w:val="18"/>
          <w:szCs w:val="18"/>
        </w:rPr>
        <w:t>=</w:t>
      </w:r>
      <w:r>
        <w:rPr>
          <w:rStyle w:val="mord"/>
          <w:rFonts w:ascii="KaTeX_Main" w:hAnsi="KaTeX_Main" w:cs="Arial"/>
          <w:color w:val="1F1F1F"/>
          <w:sz w:val="18"/>
          <w:szCs w:val="18"/>
        </w:rPr>
        <w:t>1</w:t>
      </w:r>
      <w:r>
        <w:rPr>
          <w:rStyle w:val="mop"/>
          <w:rFonts w:ascii="KaTeX_Size1" w:eastAsiaTheme="majorEastAsia" w:hAnsi="KaTeX_Size1" w:cs="Arial"/>
          <w:color w:val="1F1F1F"/>
          <w:sz w:val="25"/>
          <w:szCs w:val="25"/>
        </w:rPr>
        <w:t>∑</w:t>
      </w:r>
      <w:r>
        <w:rPr>
          <w:rStyle w:val="mord"/>
          <w:rFonts w:ascii="KaTeX_Math" w:hAnsi="KaTeX_Math" w:cs="Arial"/>
          <w:i/>
          <w:iCs/>
          <w:color w:val="1F1F1F"/>
          <w:sz w:val="18"/>
          <w:szCs w:val="18"/>
        </w:rPr>
        <w:t>n</w:t>
      </w:r>
      <w:r>
        <w:rPr>
          <w:rStyle w:val="vlist-s"/>
          <w:rFonts w:ascii="KaTeX_Main" w:hAnsi="KaTeX_Main" w:cs="Arial"/>
          <w:color w:val="1F1F1F"/>
          <w:sz w:val="2"/>
          <w:szCs w:val="2"/>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th" w:hAnsi="KaTeX_Math" w:cs="Arial"/>
          <w:i/>
          <w:iCs/>
          <w:color w:val="1F1F1F"/>
          <w:sz w:val="18"/>
          <w:szCs w:val="18"/>
        </w:rPr>
        <w:t>ij</w:t>
      </w:r>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ord"/>
          <w:rFonts w:ascii="KaTeX_Math" w:hAnsi="KaTeX_Math" w:cs="Arial"/>
          <w:i/>
          <w:iCs/>
          <w:color w:val="1F1F1F"/>
          <w:sz w:val="18"/>
          <w:szCs w:val="18"/>
        </w:rPr>
        <w:t>j</w:t>
      </w:r>
      <w:r>
        <w:rPr>
          <w:rStyle w:val="vlist-s"/>
          <w:rFonts w:ascii="KaTeX_Main" w:hAnsi="KaTeX_Main" w:cs="Arial"/>
          <w:color w:val="1F1F1F"/>
          <w:sz w:val="2"/>
          <w:szCs w:val="2"/>
        </w:rPr>
        <w:t>​</w:t>
      </w:r>
      <w:r>
        <w:rPr>
          <w:rStyle w:val="mclose"/>
          <w:rFonts w:ascii="KaTeX_Main" w:eastAsiaTheme="majorEastAsia" w:hAnsi="KaTeX_Main" w:cs="Arial"/>
          <w:color w:val="1F1F1F"/>
          <w:sz w:val="25"/>
          <w:szCs w:val="25"/>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th" w:hAnsi="KaTeX_Math" w:cs="Arial"/>
          <w:i/>
          <w:iCs/>
          <w:color w:val="1F1F1F"/>
          <w:sz w:val="18"/>
          <w:szCs w:val="18"/>
        </w:rPr>
        <w:t>ik</w:t>
      </w:r>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ord"/>
          <w:rFonts w:ascii="KaTeX_Math" w:hAnsi="KaTeX_Math" w:cs="Arial"/>
          <w:i/>
          <w:iCs/>
          <w:color w:val="1F1F1F"/>
          <w:sz w:val="18"/>
          <w:szCs w:val="18"/>
        </w:rPr>
        <w:t>k</w:t>
      </w:r>
      <w:r>
        <w:rPr>
          <w:rStyle w:val="vlist-s"/>
          <w:rFonts w:ascii="KaTeX_Main" w:hAnsi="KaTeX_Main" w:cs="Arial"/>
          <w:color w:val="1F1F1F"/>
          <w:sz w:val="2"/>
          <w:szCs w:val="2"/>
        </w:rPr>
        <w:t>​</w:t>
      </w:r>
      <w:r>
        <w:rPr>
          <w:rStyle w:val="mclose"/>
          <w:rFonts w:ascii="KaTeX_Main" w:eastAsiaTheme="majorEastAsia" w:hAnsi="KaTeX_Main" w:cs="Arial"/>
          <w:color w:val="1F1F1F"/>
          <w:sz w:val="25"/>
          <w:szCs w:val="25"/>
        </w:rPr>
        <w:t>)</w:t>
      </w:r>
      <w:r>
        <w:rPr>
          <w:rStyle w:val="vlist-s"/>
          <w:rFonts w:ascii="KaTeX_Main" w:hAnsi="KaTeX_Main" w:cs="Arial"/>
          <w:color w:val="1F1F1F"/>
          <w:sz w:val="2"/>
          <w:szCs w:val="2"/>
        </w:rPr>
        <w:t>​</w:t>
      </w:r>
      <w:r>
        <w:rPr>
          <w:rStyle w:val="mrel"/>
          <w:rFonts w:ascii="KaTeX_Main" w:hAnsi="KaTeX_Main" w:cs="Arial"/>
          <w:color w:val="1F1F1F"/>
          <w:sz w:val="25"/>
          <w:szCs w:val="25"/>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n</w:t>
      </w:r>
      <w:r>
        <w:rPr>
          <w:rStyle w:val="mbin"/>
          <w:rFonts w:ascii="KaTeX_Main" w:eastAsiaTheme="majorEastAsia" w:hAnsi="KaTeX_Main" w:cs="Arial"/>
          <w:color w:val="1F1F1F"/>
          <w:sz w:val="25"/>
          <w:szCs w:val="25"/>
        </w:rPr>
        <w:t>−</w:t>
      </w:r>
      <w:r>
        <w:rPr>
          <w:rStyle w:val="mord"/>
          <w:rFonts w:ascii="KaTeX_Main" w:hAnsi="KaTeX_Main" w:cs="Arial"/>
          <w:color w:val="1F1F1F"/>
          <w:sz w:val="25"/>
          <w:szCs w:val="25"/>
        </w:rPr>
        <w:t>1</w:t>
      </w:r>
      <w:r>
        <w:rPr>
          <w:rStyle w:val="mclose"/>
          <w:rFonts w:ascii="KaTeX_Main" w:eastAsiaTheme="majorEastAsia" w:hAnsi="KaTeX_Main" w:cs="Arial"/>
          <w:color w:val="1F1F1F"/>
          <w:sz w:val="25"/>
          <w:szCs w:val="25"/>
        </w:rPr>
        <w:t>)</w:t>
      </w:r>
      <w:r>
        <w:rPr>
          <w:rStyle w:val="mord"/>
          <w:rFonts w:ascii="KaTeX_Main" w:hAnsi="KaTeX_Main" w:cs="Arial"/>
          <w:color w:val="1F1F1F"/>
          <w:sz w:val="25"/>
          <w:szCs w:val="25"/>
        </w:rPr>
        <w:t>1</w:t>
      </w:r>
      <w:r>
        <w:rPr>
          <w:rStyle w:val="vlist-s"/>
          <w:rFonts w:ascii="KaTeX_Main" w:hAnsi="KaTeX_Main" w:cs="Arial"/>
          <w:color w:val="1F1F1F"/>
          <w:sz w:val="2"/>
          <w:szCs w:val="2"/>
        </w:rPr>
        <w:t>​</w:t>
      </w:r>
      <w:r>
        <w:rPr>
          <w:rStyle w:val="mord"/>
          <w:rFonts w:ascii="KaTeX_Math" w:hAnsi="KaTeX_Math" w:cs="Arial"/>
          <w:i/>
          <w:iCs/>
          <w:color w:val="1F1F1F"/>
          <w:sz w:val="18"/>
          <w:szCs w:val="18"/>
        </w:rPr>
        <w:t>i</w:t>
      </w:r>
      <w:r>
        <w:rPr>
          <w:rStyle w:val="mrel"/>
          <w:rFonts w:ascii="KaTeX_Main" w:hAnsi="KaTeX_Main" w:cs="Arial"/>
          <w:color w:val="1F1F1F"/>
          <w:sz w:val="18"/>
          <w:szCs w:val="18"/>
        </w:rPr>
        <w:t>=</w:t>
      </w:r>
      <w:r>
        <w:rPr>
          <w:rStyle w:val="mord"/>
          <w:rFonts w:ascii="KaTeX_Main" w:hAnsi="KaTeX_Main" w:cs="Arial"/>
          <w:color w:val="1F1F1F"/>
          <w:sz w:val="18"/>
          <w:szCs w:val="18"/>
        </w:rPr>
        <w:t>1</w:t>
      </w:r>
      <w:r>
        <w:rPr>
          <w:rStyle w:val="mop"/>
          <w:rFonts w:ascii="KaTeX_Size1" w:eastAsiaTheme="majorEastAsia" w:hAnsi="KaTeX_Size1" w:cs="Arial"/>
          <w:color w:val="1F1F1F"/>
          <w:sz w:val="25"/>
          <w:szCs w:val="25"/>
        </w:rPr>
        <w:t>∑</w:t>
      </w:r>
      <w:r>
        <w:rPr>
          <w:rStyle w:val="mord"/>
          <w:rFonts w:ascii="KaTeX_Math" w:hAnsi="KaTeX_Math" w:cs="Arial"/>
          <w:i/>
          <w:iCs/>
          <w:color w:val="1F1F1F"/>
          <w:sz w:val="18"/>
          <w:szCs w:val="18"/>
        </w:rPr>
        <w:t>n</w:t>
      </w:r>
      <w:r>
        <w:rPr>
          <w:rStyle w:val="vlist-s"/>
          <w:rFonts w:ascii="KaTeX_Main" w:hAnsi="KaTeX_Main" w:cs="Arial"/>
          <w:color w:val="1F1F1F"/>
          <w:sz w:val="2"/>
          <w:szCs w:val="2"/>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th" w:hAnsi="KaTeX_Math" w:cs="Arial"/>
          <w:i/>
          <w:iCs/>
          <w:color w:val="1F1F1F"/>
          <w:sz w:val="18"/>
          <w:szCs w:val="18"/>
        </w:rPr>
        <w:t>ij</w:t>
      </w:r>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ord"/>
          <w:rFonts w:ascii="KaTeX_Math" w:hAnsi="KaTeX_Math" w:cs="Arial"/>
          <w:i/>
          <w:iCs/>
          <w:color w:val="1F1F1F"/>
          <w:sz w:val="18"/>
          <w:szCs w:val="18"/>
        </w:rPr>
        <w:t>j</w:t>
      </w:r>
      <w:r>
        <w:rPr>
          <w:rStyle w:val="vlist-s"/>
          <w:rFonts w:ascii="KaTeX_Main" w:hAnsi="KaTeX_Main" w:cs="Arial"/>
          <w:color w:val="1F1F1F"/>
          <w:sz w:val="2"/>
          <w:szCs w:val="2"/>
        </w:rPr>
        <w:t>​</w:t>
      </w:r>
      <w:r>
        <w:rPr>
          <w:rStyle w:val="mclose"/>
          <w:rFonts w:ascii="KaTeX_Main" w:eastAsiaTheme="majorEastAsia" w:hAnsi="KaTeX_Main" w:cs="Arial"/>
          <w:color w:val="1F1F1F"/>
          <w:sz w:val="25"/>
          <w:szCs w:val="25"/>
        </w:rPr>
        <w:t>)</w:t>
      </w:r>
      <w:r>
        <w:rPr>
          <w:rStyle w:val="mope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th" w:hAnsi="KaTeX_Math" w:cs="Arial"/>
          <w:i/>
          <w:iCs/>
          <w:color w:val="1F1F1F"/>
          <w:sz w:val="18"/>
          <w:szCs w:val="18"/>
        </w:rPr>
        <w:t>ik</w:t>
      </w:r>
      <w:r>
        <w:rPr>
          <w:rStyle w:val="vlist-s"/>
          <w:rFonts w:ascii="KaTeX_Main" w:hAnsi="KaTeX_Main" w:cs="Arial"/>
          <w:color w:val="1F1F1F"/>
          <w:sz w:val="2"/>
          <w:szCs w:val="2"/>
        </w:rPr>
        <w:t>​</w:t>
      </w:r>
      <w:r>
        <w:rPr>
          <w:rStyle w:val="mbin"/>
          <w:rFonts w:ascii="KaTeX_Main" w:eastAsiaTheme="majorEastAsia" w:hAnsi="KaTeX_Main" w:cs="Arial"/>
          <w:color w:val="1F1F1F"/>
          <w:sz w:val="25"/>
          <w:szCs w:val="25"/>
        </w:rPr>
        <w:t>−</w:t>
      </w:r>
      <w:r>
        <w:rPr>
          <w:rStyle w:val="mord"/>
          <w:rFonts w:ascii="KaTeX_Math" w:hAnsi="KaTeX_Math" w:cs="Arial"/>
          <w:i/>
          <w:iCs/>
          <w:color w:val="1F1F1F"/>
          <w:sz w:val="25"/>
          <w:szCs w:val="25"/>
        </w:rPr>
        <w:t>x</w:t>
      </w:r>
      <w:r>
        <w:rPr>
          <w:rStyle w:val="mord"/>
          <w:rFonts w:ascii="KaTeX_Main" w:hAnsi="KaTeX_Main" w:cs="Arial"/>
          <w:color w:val="1F1F1F"/>
          <w:sz w:val="25"/>
          <w:szCs w:val="25"/>
        </w:rPr>
        <w:t>ˉ</w:t>
      </w:r>
      <w:r>
        <w:rPr>
          <w:rStyle w:val="mord"/>
          <w:rFonts w:ascii="KaTeX_Math" w:hAnsi="KaTeX_Math" w:cs="Arial"/>
          <w:i/>
          <w:iCs/>
          <w:color w:val="1F1F1F"/>
          <w:sz w:val="18"/>
          <w:szCs w:val="18"/>
        </w:rPr>
        <w:t>k</w:t>
      </w:r>
      <w:r>
        <w:rPr>
          <w:rStyle w:val="vlist-s"/>
          <w:rFonts w:ascii="KaTeX_Main" w:hAnsi="KaTeX_Main" w:cs="Arial"/>
          <w:color w:val="1F1F1F"/>
          <w:sz w:val="2"/>
          <w:szCs w:val="2"/>
        </w:rPr>
        <w:t>​</w:t>
      </w:r>
      <w:r>
        <w:rPr>
          <w:rStyle w:val="mclose"/>
          <w:rFonts w:ascii="KaTeX_Main" w:eastAsiaTheme="majorEastAsia" w:hAnsi="KaTeX_Main" w:cs="Arial"/>
          <w:color w:val="1F1F1F"/>
          <w:sz w:val="25"/>
          <w:szCs w:val="25"/>
        </w:rPr>
        <w:t>)</w:t>
      </w:r>
    </w:p>
    <w:p w14:paraId="77C4A671"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We take the difference of each of the two variables with the mean, multiply them (which will give us an idea of how one reacts if the other is changed), and then take the unbiased average of all that. The result is, as mentioned in the video:</w:t>
      </w:r>
    </w:p>
    <w:p w14:paraId="4E324665" w14:textId="77777777" w:rsidR="00536ACB" w:rsidRDefault="00536ACB" w:rsidP="00536ACB">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if </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=0</w:t>
      </w:r>
      <w:r>
        <w:rPr>
          <w:rStyle w:val="mord"/>
          <w:rFonts w:ascii="KaTeX_Math" w:hAnsi="KaTeX_Math" w:cs="Arial"/>
          <w:i/>
          <w:iCs/>
          <w:color w:val="1F1F1F"/>
          <w:sz w:val="25"/>
          <w:szCs w:val="25"/>
        </w:rPr>
        <w:t>s</w:t>
      </w:r>
      <w:r>
        <w:rPr>
          <w:rStyle w:val="mord"/>
          <w:rFonts w:ascii="KaTeX_Math" w:hAnsi="KaTeX_Math" w:cs="Arial"/>
          <w:i/>
          <w:iCs/>
          <w:color w:val="1F1F1F"/>
          <w:sz w:val="18"/>
          <w:szCs w:val="18"/>
        </w:rPr>
        <w:t>jk</w:t>
      </w:r>
      <w:r>
        <w:rPr>
          <w:rStyle w:val="vlist-s"/>
          <w:rFonts w:ascii="KaTeX_Main" w:hAnsi="KaTeX_Main" w:cs="Arial"/>
          <w:color w:val="1F1F1F"/>
          <w:sz w:val="2"/>
          <w:szCs w:val="2"/>
        </w:rPr>
        <w:t>​</w:t>
      </w:r>
      <w:r>
        <w:rPr>
          <w:rStyle w:val="mrel"/>
          <w:rFonts w:ascii="KaTeX_Main" w:hAnsi="KaTeX_Main" w:cs="Arial"/>
          <w:color w:val="1F1F1F"/>
          <w:sz w:val="25"/>
          <w:szCs w:val="25"/>
        </w:rPr>
        <w:t>=</w:t>
      </w:r>
      <w:r>
        <w:rPr>
          <w:rStyle w:val="mord"/>
          <w:rFonts w:ascii="KaTeX_Main" w:hAnsi="KaTeX_Main" w:cs="Arial"/>
          <w:color w:val="1F1F1F"/>
          <w:sz w:val="25"/>
          <w:szCs w:val="25"/>
        </w:rPr>
        <w:t>0</w:t>
      </w:r>
      <w:r>
        <w:rPr>
          <w:rFonts w:ascii="Arial" w:hAnsi="Arial" w:cs="Arial"/>
          <w:color w:val="1F1F1F"/>
          <w:sz w:val="21"/>
          <w:szCs w:val="21"/>
        </w:rPr>
        <w:t xml:space="preserve"> the two variables are </w:t>
      </w:r>
      <w:r>
        <w:rPr>
          <w:rStyle w:val="Strong"/>
          <w:rFonts w:ascii="unset" w:hAnsi="unset" w:cs="Arial"/>
          <w:color w:val="1F1F1F"/>
          <w:sz w:val="21"/>
          <w:szCs w:val="21"/>
        </w:rPr>
        <w:t>uncorrelated</w:t>
      </w:r>
      <w:r>
        <w:rPr>
          <w:rFonts w:ascii="Arial" w:hAnsi="Arial" w:cs="Arial"/>
          <w:color w:val="1F1F1F"/>
          <w:sz w:val="21"/>
          <w:szCs w:val="21"/>
        </w:rPr>
        <w:t>;</w:t>
      </w:r>
    </w:p>
    <w:p w14:paraId="79C36894" w14:textId="77777777" w:rsidR="00536ACB" w:rsidRDefault="00536ACB" w:rsidP="00536ACB">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if </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&gt;0</w:t>
      </w:r>
      <w:r>
        <w:rPr>
          <w:rStyle w:val="mord"/>
          <w:rFonts w:ascii="KaTeX_Math" w:hAnsi="KaTeX_Math" w:cs="Arial"/>
          <w:i/>
          <w:iCs/>
          <w:color w:val="1F1F1F"/>
          <w:sz w:val="25"/>
          <w:szCs w:val="25"/>
        </w:rPr>
        <w:t>s</w:t>
      </w:r>
      <w:r>
        <w:rPr>
          <w:rStyle w:val="mord"/>
          <w:rFonts w:ascii="KaTeX_Math" w:hAnsi="KaTeX_Math" w:cs="Arial"/>
          <w:i/>
          <w:iCs/>
          <w:color w:val="1F1F1F"/>
          <w:sz w:val="18"/>
          <w:szCs w:val="18"/>
        </w:rPr>
        <w:t>jk</w:t>
      </w:r>
      <w:r>
        <w:rPr>
          <w:rStyle w:val="vlist-s"/>
          <w:rFonts w:ascii="KaTeX_Main" w:hAnsi="KaTeX_Main" w:cs="Arial"/>
          <w:color w:val="1F1F1F"/>
          <w:sz w:val="2"/>
          <w:szCs w:val="2"/>
        </w:rPr>
        <w:t>​</w:t>
      </w:r>
      <w:r>
        <w:rPr>
          <w:rStyle w:val="mrel"/>
          <w:rFonts w:ascii="KaTeX_Main" w:hAnsi="KaTeX_Main" w:cs="Arial"/>
          <w:color w:val="1F1F1F"/>
          <w:sz w:val="25"/>
          <w:szCs w:val="25"/>
        </w:rPr>
        <w:t>&gt;</w:t>
      </w:r>
      <w:r>
        <w:rPr>
          <w:rStyle w:val="mord"/>
          <w:rFonts w:ascii="KaTeX_Main" w:hAnsi="KaTeX_Main" w:cs="Arial"/>
          <w:color w:val="1F1F1F"/>
          <w:sz w:val="25"/>
          <w:szCs w:val="25"/>
        </w:rPr>
        <w:t>0</w:t>
      </w:r>
      <w:r>
        <w:rPr>
          <w:rFonts w:ascii="Arial" w:hAnsi="Arial" w:cs="Arial"/>
          <w:color w:val="1F1F1F"/>
          <w:sz w:val="21"/>
          <w:szCs w:val="21"/>
        </w:rPr>
        <w:t xml:space="preserve"> the two variables are </w:t>
      </w:r>
      <w:r>
        <w:rPr>
          <w:rStyle w:val="Strong"/>
          <w:rFonts w:ascii="unset" w:hAnsi="unset" w:cs="Arial"/>
          <w:color w:val="1F1F1F"/>
          <w:sz w:val="21"/>
          <w:szCs w:val="21"/>
        </w:rPr>
        <w:t xml:space="preserve">positively correlated </w:t>
      </w:r>
      <w:r>
        <w:rPr>
          <w:rFonts w:ascii="Arial" w:hAnsi="Arial" w:cs="Arial"/>
          <w:color w:val="1F1F1F"/>
          <w:sz w:val="21"/>
          <w:szCs w:val="21"/>
        </w:rPr>
        <w:t>(they "move in the same direction", that is, if one increases the other one as well);</w:t>
      </w:r>
    </w:p>
    <w:p w14:paraId="588FF870" w14:textId="77777777" w:rsidR="00536ACB" w:rsidRDefault="00536ACB" w:rsidP="00536ACB">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if </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&lt;0</w:t>
      </w:r>
      <w:r>
        <w:rPr>
          <w:rStyle w:val="mord"/>
          <w:rFonts w:ascii="KaTeX_Math" w:hAnsi="KaTeX_Math" w:cs="Arial"/>
          <w:i/>
          <w:iCs/>
          <w:color w:val="1F1F1F"/>
          <w:sz w:val="25"/>
          <w:szCs w:val="25"/>
        </w:rPr>
        <w:t>s</w:t>
      </w:r>
      <w:r>
        <w:rPr>
          <w:rStyle w:val="mord"/>
          <w:rFonts w:ascii="KaTeX_Math" w:hAnsi="KaTeX_Math" w:cs="Arial"/>
          <w:i/>
          <w:iCs/>
          <w:color w:val="1F1F1F"/>
          <w:sz w:val="18"/>
          <w:szCs w:val="18"/>
        </w:rPr>
        <w:t>jk</w:t>
      </w:r>
      <w:r>
        <w:rPr>
          <w:rStyle w:val="vlist-s"/>
          <w:rFonts w:ascii="KaTeX_Main" w:hAnsi="KaTeX_Main" w:cs="Arial"/>
          <w:color w:val="1F1F1F"/>
          <w:sz w:val="2"/>
          <w:szCs w:val="2"/>
        </w:rPr>
        <w:t>​</w:t>
      </w:r>
      <w:r>
        <w:rPr>
          <w:rStyle w:val="mrel"/>
          <w:rFonts w:ascii="KaTeX_Main" w:hAnsi="KaTeX_Main" w:cs="Arial"/>
          <w:color w:val="1F1F1F"/>
          <w:sz w:val="25"/>
          <w:szCs w:val="25"/>
        </w:rPr>
        <w:t>&lt;</w:t>
      </w:r>
      <w:r>
        <w:rPr>
          <w:rStyle w:val="mord"/>
          <w:rFonts w:ascii="KaTeX_Main" w:hAnsi="KaTeX_Main" w:cs="Arial"/>
          <w:color w:val="1F1F1F"/>
          <w:sz w:val="25"/>
          <w:szCs w:val="25"/>
        </w:rPr>
        <w:t>0</w:t>
      </w:r>
      <w:r>
        <w:rPr>
          <w:rFonts w:ascii="Arial" w:hAnsi="Arial" w:cs="Arial"/>
          <w:color w:val="1F1F1F"/>
          <w:sz w:val="21"/>
          <w:szCs w:val="21"/>
        </w:rPr>
        <w:t xml:space="preserve"> the two variables are </w:t>
      </w:r>
      <w:r>
        <w:rPr>
          <w:rStyle w:val="Strong"/>
          <w:rFonts w:ascii="unset" w:hAnsi="unset" w:cs="Arial"/>
          <w:color w:val="1F1F1F"/>
          <w:sz w:val="21"/>
          <w:szCs w:val="21"/>
        </w:rPr>
        <w:t xml:space="preserve">negatively correlated </w:t>
      </w:r>
      <w:r>
        <w:rPr>
          <w:rFonts w:ascii="Arial" w:hAnsi="Arial" w:cs="Arial"/>
          <w:color w:val="1F1F1F"/>
          <w:sz w:val="21"/>
          <w:szCs w:val="21"/>
        </w:rPr>
        <w:t>(they "move in contrary motion", if one increases the other one shrinks, and vice versa).</w:t>
      </w:r>
    </w:p>
    <w:p w14:paraId="263AD880" w14:textId="77777777" w:rsidR="00536ACB" w:rsidRDefault="00536ACB" w:rsidP="00536ACB">
      <w:pPr>
        <w:pStyle w:val="Heading3"/>
        <w:shd w:val="clear" w:color="auto" w:fill="FFFFFF"/>
        <w:rPr>
          <w:rFonts w:ascii="Arial" w:hAnsi="Arial" w:cs="Arial"/>
          <w:color w:val="1F1F1F"/>
        </w:rPr>
      </w:pPr>
      <w:r>
        <w:rPr>
          <w:rFonts w:ascii="Arial" w:hAnsi="Arial" w:cs="Arial"/>
          <w:color w:val="1F1F1F"/>
        </w:rPr>
        <w:t>The Variance-Covariance Matrix</w:t>
      </w:r>
    </w:p>
    <w:p w14:paraId="3A906AFC"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When we work with two vectors containing each </w:t>
      </w:r>
      <w:r>
        <w:rPr>
          <w:rStyle w:val="katex-mathml"/>
          <w:rFonts w:ascii="Tahoma" w:hAnsi="Tahoma" w:cs="Tahoma"/>
          <w:color w:val="1F1F1F"/>
          <w:sz w:val="25"/>
          <w:szCs w:val="25"/>
          <w:bdr w:val="none" w:sz="0" w:space="0" w:color="auto" w:frame="1"/>
        </w:rPr>
        <w:t>�</w:t>
      </w:r>
      <w:r>
        <w:rPr>
          <w:rStyle w:val="mord"/>
          <w:rFonts w:ascii="KaTeX_Math" w:hAnsi="KaTeX_Math" w:cs="Arial"/>
          <w:i/>
          <w:iCs/>
          <w:color w:val="1F1F1F"/>
          <w:sz w:val="25"/>
          <w:szCs w:val="25"/>
        </w:rPr>
        <w:t>p</w:t>
      </w:r>
      <w:r>
        <w:rPr>
          <w:rFonts w:ascii="Arial" w:hAnsi="Arial" w:cs="Arial"/>
          <w:color w:val="1F1F1F"/>
          <w:sz w:val="21"/>
          <w:szCs w:val="21"/>
        </w:rPr>
        <w:t xml:space="preserve"> observations, we can pack all the values into the following matrix, called the </w:t>
      </w:r>
      <w:r>
        <w:rPr>
          <w:rStyle w:val="Strong"/>
          <w:rFonts w:ascii="unset" w:hAnsi="unset" w:cs="Arial"/>
          <w:color w:val="1F1F1F"/>
          <w:sz w:val="21"/>
          <w:szCs w:val="21"/>
        </w:rPr>
        <w:t>variance-covariance matrix</w:t>
      </w:r>
      <w:r>
        <w:rPr>
          <w:rFonts w:ascii="Arial" w:hAnsi="Arial" w:cs="Arial"/>
          <w:color w:val="1F1F1F"/>
          <w:sz w:val="21"/>
          <w:szCs w:val="21"/>
        </w:rPr>
        <w:t>:</w:t>
      </w:r>
    </w:p>
    <w:p w14:paraId="51652022"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Style w:val="katex-mathml"/>
          <w:rFonts w:ascii="KaTeX_Main" w:hAnsi="KaTeX_Main" w:cs="Arial"/>
          <w:color w:val="1F1F1F"/>
          <w:sz w:val="25"/>
          <w:szCs w:val="25"/>
          <w:bdr w:val="none" w:sz="0" w:space="0" w:color="auto" w:frame="1"/>
        </w:rPr>
        <w:t>Σ=(</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mord"/>
          <w:rFonts w:ascii="KaTeX_Main" w:hAnsi="KaTeX_Main" w:cs="Arial"/>
          <w:color w:val="1F1F1F"/>
          <w:sz w:val="25"/>
          <w:szCs w:val="25"/>
        </w:rPr>
        <w:t>Σ</w:t>
      </w:r>
      <w:r>
        <w:rPr>
          <w:rStyle w:val="mrel"/>
          <w:rFonts w:ascii="KaTeX_Main" w:hAnsi="KaTeX_Main" w:cs="Arial"/>
          <w:color w:val="1F1F1F"/>
          <w:sz w:val="25"/>
          <w:szCs w:val="25"/>
        </w:rPr>
        <w:t>=</w:t>
      </w:r>
      <w:r>
        <w:rPr>
          <w:rStyle w:val="delimsizinginner"/>
          <w:rFonts w:ascii="KaTeX_Size4" w:hAnsi="KaTeX_Size4" w:cs="Arial"/>
          <w:color w:val="1F1F1F"/>
          <w:sz w:val="25"/>
          <w:szCs w:val="25"/>
        </w:rPr>
        <w:t>⎝⎜⎜⎜⎜⎛</w:t>
      </w:r>
      <w:r>
        <w:rPr>
          <w:rStyle w:val="vlist-s"/>
          <w:rFonts w:ascii="KaTeX_Main" w:hAnsi="KaTeX_Main" w:cs="Arial"/>
          <w:color w:val="1F1F1F"/>
          <w:sz w:val="2"/>
          <w:szCs w:val="2"/>
        </w:rPr>
        <w:t>​</w:t>
      </w:r>
      <w:r>
        <w:rPr>
          <w:rStyle w:val="mord"/>
          <w:rFonts w:ascii="KaTeX_Math" w:hAnsi="KaTeX_Math" w:cs="Arial"/>
          <w:i/>
          <w:iCs/>
          <w:color w:val="1F1F1F"/>
          <w:sz w:val="25"/>
          <w:szCs w:val="25"/>
        </w:rPr>
        <w:t>σ</w:t>
      </w:r>
      <w:r>
        <w:rPr>
          <w:rStyle w:val="mord"/>
          <w:rFonts w:ascii="KaTeX_Main" w:hAnsi="KaTeX_Main" w:cs="Arial"/>
          <w:color w:val="1F1F1F"/>
          <w:sz w:val="18"/>
          <w:szCs w:val="18"/>
        </w:rPr>
        <w:t>12</w:t>
      </w:r>
      <w:r>
        <w:rPr>
          <w:rStyle w:val="vlist-s"/>
          <w:rFonts w:ascii="KaTeX_Main" w:hAnsi="KaTeX_Main" w:cs="Arial"/>
          <w:color w:val="1F1F1F"/>
          <w:sz w:val="2"/>
          <w:szCs w:val="2"/>
        </w:rPr>
        <w:t>​​</w:t>
      </w:r>
      <w:r>
        <w:rPr>
          <w:rStyle w:val="mord"/>
          <w:rFonts w:ascii="KaTeX_Math" w:hAnsi="KaTeX_Math" w:cs="Arial"/>
          <w:i/>
          <w:iCs/>
          <w:color w:val="1F1F1F"/>
          <w:sz w:val="25"/>
          <w:szCs w:val="25"/>
        </w:rPr>
        <w:t>σ</w:t>
      </w:r>
      <w:r>
        <w:rPr>
          <w:rStyle w:val="mord"/>
          <w:rFonts w:ascii="KaTeX_Main" w:hAnsi="KaTeX_Main" w:cs="Arial"/>
          <w:color w:val="1F1F1F"/>
          <w:sz w:val="18"/>
          <w:szCs w:val="18"/>
        </w:rPr>
        <w:t>12</w:t>
      </w:r>
      <w:r>
        <w:rPr>
          <w:rStyle w:val="vlist-s"/>
          <w:rFonts w:ascii="KaTeX_Main" w:hAnsi="KaTeX_Main" w:cs="Arial"/>
          <w:color w:val="1F1F1F"/>
          <w:sz w:val="2"/>
          <w:szCs w:val="2"/>
        </w:rPr>
        <w:t>​</w:t>
      </w:r>
      <w:r>
        <w:rPr>
          <w:rStyle w:val="mord"/>
          <w:rFonts w:ascii="KaTeX_Math" w:hAnsi="KaTeX_Math" w:cs="Arial"/>
          <w:i/>
          <w:iCs/>
          <w:color w:val="1F1F1F"/>
          <w:sz w:val="25"/>
          <w:szCs w:val="25"/>
        </w:rPr>
        <w:t>σ</w:t>
      </w:r>
      <w:r>
        <w:rPr>
          <w:rStyle w:val="mord"/>
          <w:rFonts w:ascii="KaTeX_Main" w:hAnsi="KaTeX_Main" w:cs="Arial"/>
          <w:color w:val="1F1F1F"/>
          <w:sz w:val="18"/>
          <w:szCs w:val="18"/>
        </w:rPr>
        <w:t>21</w:t>
      </w:r>
      <w:r>
        <w:rPr>
          <w:rStyle w:val="vlist-s"/>
          <w:rFonts w:ascii="KaTeX_Main" w:hAnsi="KaTeX_Main" w:cs="Arial"/>
          <w:color w:val="1F1F1F"/>
          <w:sz w:val="2"/>
          <w:szCs w:val="2"/>
        </w:rPr>
        <w:t>​</w:t>
      </w:r>
      <w:r>
        <w:rPr>
          <w:rStyle w:val="mord"/>
          <w:rFonts w:ascii="KaTeX_Main" w:hAnsi="KaTeX_Main" w:cs="Arial"/>
          <w:color w:val="1F1F1F"/>
          <w:sz w:val="25"/>
          <w:szCs w:val="25"/>
        </w:rPr>
        <w:t>⋮</w:t>
      </w:r>
      <w:r>
        <w:rPr>
          <w:rStyle w:val="mord"/>
          <w:rFonts w:ascii="KaTeX_Math" w:hAnsi="KaTeX_Math" w:cs="Arial"/>
          <w:i/>
          <w:iCs/>
          <w:color w:val="1F1F1F"/>
          <w:sz w:val="25"/>
          <w:szCs w:val="25"/>
        </w:rPr>
        <w:t>σ</w:t>
      </w:r>
      <w:r>
        <w:rPr>
          <w:rStyle w:val="mord"/>
          <w:rFonts w:ascii="KaTeX_Math" w:hAnsi="KaTeX_Math" w:cs="Arial"/>
          <w:i/>
          <w:iCs/>
          <w:color w:val="1F1F1F"/>
          <w:sz w:val="18"/>
          <w:szCs w:val="18"/>
        </w:rPr>
        <w:t>p</w:t>
      </w:r>
      <w:r>
        <w:rPr>
          <w:rStyle w:val="mord"/>
          <w:rFonts w:ascii="KaTeX_Main" w:hAnsi="KaTeX_Main" w:cs="Arial"/>
          <w:color w:val="1F1F1F"/>
          <w:sz w:val="18"/>
          <w:szCs w:val="18"/>
        </w:rPr>
        <w:t>1</w:t>
      </w:r>
      <w:r>
        <w:rPr>
          <w:rStyle w:val="vlist-s"/>
          <w:rFonts w:ascii="KaTeX_Main" w:hAnsi="KaTeX_Main" w:cs="Arial"/>
          <w:color w:val="1F1F1F"/>
          <w:sz w:val="2"/>
          <w:szCs w:val="2"/>
        </w:rPr>
        <w:t>​​</w:t>
      </w:r>
      <w:r>
        <w:rPr>
          <w:rStyle w:val="mord"/>
          <w:rFonts w:ascii="KaTeX_Math" w:hAnsi="KaTeX_Math" w:cs="Arial"/>
          <w:i/>
          <w:iCs/>
          <w:color w:val="1F1F1F"/>
          <w:sz w:val="25"/>
          <w:szCs w:val="25"/>
        </w:rPr>
        <w:t>σ</w:t>
      </w:r>
      <w:r>
        <w:rPr>
          <w:rStyle w:val="mord"/>
          <w:rFonts w:ascii="KaTeX_Main" w:hAnsi="KaTeX_Main" w:cs="Arial"/>
          <w:color w:val="1F1F1F"/>
          <w:sz w:val="18"/>
          <w:szCs w:val="18"/>
        </w:rPr>
        <w:t>12</w:t>
      </w:r>
      <w:r>
        <w:rPr>
          <w:rStyle w:val="vlist-s"/>
          <w:rFonts w:ascii="KaTeX_Main" w:hAnsi="KaTeX_Main" w:cs="Arial"/>
          <w:color w:val="1F1F1F"/>
          <w:sz w:val="2"/>
          <w:szCs w:val="2"/>
        </w:rPr>
        <w:t>​</w:t>
      </w:r>
      <w:r>
        <w:rPr>
          <w:rStyle w:val="mord"/>
          <w:rFonts w:ascii="KaTeX_Math" w:hAnsi="KaTeX_Math" w:cs="Arial"/>
          <w:i/>
          <w:iCs/>
          <w:color w:val="1F1F1F"/>
          <w:sz w:val="25"/>
          <w:szCs w:val="25"/>
        </w:rPr>
        <w:t>σ</w:t>
      </w:r>
      <w:r>
        <w:rPr>
          <w:rStyle w:val="mord"/>
          <w:rFonts w:ascii="KaTeX_Main" w:hAnsi="KaTeX_Main" w:cs="Arial"/>
          <w:color w:val="1F1F1F"/>
          <w:sz w:val="18"/>
          <w:szCs w:val="18"/>
        </w:rPr>
        <w:t>22</w:t>
      </w:r>
      <w:r>
        <w:rPr>
          <w:rStyle w:val="vlist-s"/>
          <w:rFonts w:ascii="KaTeX_Main" w:hAnsi="KaTeX_Main" w:cs="Arial"/>
          <w:color w:val="1F1F1F"/>
          <w:sz w:val="2"/>
          <w:szCs w:val="2"/>
        </w:rPr>
        <w:t>​​</w:t>
      </w:r>
      <w:r>
        <w:rPr>
          <w:rStyle w:val="mord"/>
          <w:rFonts w:ascii="KaTeX_Math" w:hAnsi="KaTeX_Math" w:cs="Arial"/>
          <w:i/>
          <w:iCs/>
          <w:color w:val="1F1F1F"/>
          <w:sz w:val="25"/>
          <w:szCs w:val="25"/>
        </w:rPr>
        <w:t>σ</w:t>
      </w:r>
      <w:r>
        <w:rPr>
          <w:rStyle w:val="mord"/>
          <w:rFonts w:ascii="KaTeX_Main" w:hAnsi="KaTeX_Main" w:cs="Arial"/>
          <w:color w:val="1F1F1F"/>
          <w:sz w:val="18"/>
          <w:szCs w:val="18"/>
        </w:rPr>
        <w:t>22</w:t>
      </w:r>
      <w:r>
        <w:rPr>
          <w:rStyle w:val="vlist-s"/>
          <w:rFonts w:ascii="KaTeX_Main" w:hAnsi="KaTeX_Main" w:cs="Arial"/>
          <w:color w:val="1F1F1F"/>
          <w:sz w:val="2"/>
          <w:szCs w:val="2"/>
        </w:rPr>
        <w:t>​</w:t>
      </w:r>
      <w:r>
        <w:rPr>
          <w:rStyle w:val="mord"/>
          <w:rFonts w:ascii="KaTeX_Main" w:hAnsi="KaTeX_Main" w:cs="Arial"/>
          <w:color w:val="1F1F1F"/>
          <w:sz w:val="25"/>
          <w:szCs w:val="25"/>
        </w:rPr>
        <w:t>⋮</w:t>
      </w:r>
      <w:r>
        <w:rPr>
          <w:rStyle w:val="mord"/>
          <w:rFonts w:ascii="KaTeX_Math" w:hAnsi="KaTeX_Math" w:cs="Arial"/>
          <w:i/>
          <w:iCs/>
          <w:color w:val="1F1F1F"/>
          <w:sz w:val="25"/>
          <w:szCs w:val="25"/>
        </w:rPr>
        <w:t>σ</w:t>
      </w:r>
      <w:r>
        <w:rPr>
          <w:rStyle w:val="mord"/>
          <w:rFonts w:ascii="KaTeX_Math" w:hAnsi="KaTeX_Math" w:cs="Arial"/>
          <w:i/>
          <w:iCs/>
          <w:color w:val="1F1F1F"/>
          <w:sz w:val="18"/>
          <w:szCs w:val="18"/>
        </w:rPr>
        <w:t>p</w:t>
      </w:r>
      <w:r>
        <w:rPr>
          <w:rStyle w:val="mord"/>
          <w:rFonts w:ascii="KaTeX_Main" w:hAnsi="KaTeX_Main" w:cs="Arial"/>
          <w:color w:val="1F1F1F"/>
          <w:sz w:val="18"/>
          <w:szCs w:val="18"/>
        </w:rPr>
        <w:t>2</w:t>
      </w:r>
      <w:r>
        <w:rPr>
          <w:rStyle w:val="vlist-s"/>
          <w:rFonts w:ascii="KaTeX_Main" w:hAnsi="KaTeX_Main" w:cs="Arial"/>
          <w:color w:val="1F1F1F"/>
          <w:sz w:val="2"/>
          <w:szCs w:val="2"/>
        </w:rPr>
        <w:t>​​</w:t>
      </w:r>
      <w:r>
        <w:rPr>
          <w:rStyle w:val="minner"/>
          <w:rFonts w:ascii="KaTeX_Main" w:hAnsi="KaTeX_Main" w:cs="Arial"/>
          <w:color w:val="1F1F1F"/>
          <w:sz w:val="25"/>
          <w:szCs w:val="25"/>
        </w:rPr>
        <w:t>⋯⋯⋱⋯</w:t>
      </w:r>
      <w:r>
        <w:rPr>
          <w:rStyle w:val="vlist-s"/>
          <w:rFonts w:ascii="KaTeX_Main" w:hAnsi="KaTeX_Main" w:cs="Arial"/>
          <w:color w:val="1F1F1F"/>
          <w:sz w:val="2"/>
          <w:szCs w:val="2"/>
        </w:rPr>
        <w:t>​</w:t>
      </w:r>
      <w:r>
        <w:rPr>
          <w:rStyle w:val="mord"/>
          <w:rFonts w:ascii="KaTeX_Math" w:hAnsi="KaTeX_Math" w:cs="Arial"/>
          <w:i/>
          <w:iCs/>
          <w:color w:val="1F1F1F"/>
          <w:sz w:val="25"/>
          <w:szCs w:val="25"/>
        </w:rPr>
        <w:t>σ</w:t>
      </w:r>
      <w:r>
        <w:rPr>
          <w:rStyle w:val="mord"/>
          <w:rFonts w:ascii="KaTeX_Main" w:hAnsi="KaTeX_Main" w:cs="Arial"/>
          <w:color w:val="1F1F1F"/>
          <w:sz w:val="18"/>
          <w:szCs w:val="18"/>
        </w:rPr>
        <w:t>1</w:t>
      </w:r>
      <w:r>
        <w:rPr>
          <w:rStyle w:val="mord"/>
          <w:rFonts w:ascii="KaTeX_Math" w:hAnsi="KaTeX_Math" w:cs="Arial"/>
          <w:i/>
          <w:iCs/>
          <w:color w:val="1F1F1F"/>
          <w:sz w:val="18"/>
          <w:szCs w:val="18"/>
        </w:rPr>
        <w:t>p</w:t>
      </w:r>
      <w:r>
        <w:rPr>
          <w:rStyle w:val="vlist-s"/>
          <w:rFonts w:ascii="KaTeX_Main" w:hAnsi="KaTeX_Main" w:cs="Arial"/>
          <w:color w:val="1F1F1F"/>
          <w:sz w:val="2"/>
          <w:szCs w:val="2"/>
        </w:rPr>
        <w:t>​</w:t>
      </w:r>
      <w:r>
        <w:rPr>
          <w:rStyle w:val="mord"/>
          <w:rFonts w:ascii="KaTeX_Math" w:hAnsi="KaTeX_Math" w:cs="Arial"/>
          <w:i/>
          <w:iCs/>
          <w:color w:val="1F1F1F"/>
          <w:sz w:val="25"/>
          <w:szCs w:val="25"/>
        </w:rPr>
        <w:t>σ</w:t>
      </w:r>
      <w:r>
        <w:rPr>
          <w:rStyle w:val="mord"/>
          <w:rFonts w:ascii="KaTeX_Main" w:hAnsi="KaTeX_Main" w:cs="Arial"/>
          <w:color w:val="1F1F1F"/>
          <w:sz w:val="18"/>
          <w:szCs w:val="18"/>
        </w:rPr>
        <w:t>2</w:t>
      </w:r>
      <w:r>
        <w:rPr>
          <w:rStyle w:val="mord"/>
          <w:rFonts w:ascii="KaTeX_Math" w:hAnsi="KaTeX_Math" w:cs="Arial"/>
          <w:i/>
          <w:iCs/>
          <w:color w:val="1F1F1F"/>
          <w:sz w:val="18"/>
          <w:szCs w:val="18"/>
        </w:rPr>
        <w:t>p</w:t>
      </w:r>
      <w:r>
        <w:rPr>
          <w:rStyle w:val="vlist-s"/>
          <w:rFonts w:ascii="KaTeX_Main" w:hAnsi="KaTeX_Main" w:cs="Arial"/>
          <w:color w:val="1F1F1F"/>
          <w:sz w:val="2"/>
          <w:szCs w:val="2"/>
        </w:rPr>
        <w:t>​</w:t>
      </w:r>
      <w:r>
        <w:rPr>
          <w:rStyle w:val="mord"/>
          <w:rFonts w:ascii="KaTeX_Main" w:hAnsi="KaTeX_Main" w:cs="Arial"/>
          <w:color w:val="1F1F1F"/>
          <w:sz w:val="25"/>
          <w:szCs w:val="25"/>
        </w:rPr>
        <w:t>⋮</w:t>
      </w:r>
      <w:r>
        <w:rPr>
          <w:rStyle w:val="mord"/>
          <w:rFonts w:ascii="KaTeX_Math" w:hAnsi="KaTeX_Math" w:cs="Arial"/>
          <w:i/>
          <w:iCs/>
          <w:color w:val="1F1F1F"/>
          <w:sz w:val="25"/>
          <w:szCs w:val="25"/>
        </w:rPr>
        <w:t>σ</w:t>
      </w:r>
      <w:r>
        <w:rPr>
          <w:rStyle w:val="mord"/>
          <w:rFonts w:ascii="KaTeX_Math" w:hAnsi="KaTeX_Math" w:cs="Arial"/>
          <w:i/>
          <w:iCs/>
          <w:color w:val="1F1F1F"/>
          <w:sz w:val="18"/>
          <w:szCs w:val="18"/>
        </w:rPr>
        <w:t>p</w:t>
      </w:r>
      <w:r>
        <w:rPr>
          <w:rStyle w:val="mord"/>
          <w:rFonts w:ascii="KaTeX_Main" w:hAnsi="KaTeX_Main" w:cs="Arial"/>
          <w:color w:val="1F1F1F"/>
          <w:sz w:val="18"/>
          <w:szCs w:val="18"/>
        </w:rPr>
        <w:t>2</w:t>
      </w:r>
      <w:r>
        <w:rPr>
          <w:rStyle w:val="vlist-s"/>
          <w:rFonts w:ascii="KaTeX_Main" w:hAnsi="KaTeX_Main" w:cs="Arial"/>
          <w:color w:val="1F1F1F"/>
          <w:sz w:val="2"/>
          <w:szCs w:val="2"/>
        </w:rPr>
        <w:t>​​</w:t>
      </w:r>
      <w:r>
        <w:rPr>
          <w:rStyle w:val="mord"/>
          <w:rFonts w:ascii="KaTeX_Math" w:hAnsi="KaTeX_Math" w:cs="Arial"/>
          <w:i/>
          <w:iCs/>
          <w:color w:val="1F1F1F"/>
          <w:sz w:val="25"/>
          <w:szCs w:val="25"/>
        </w:rPr>
        <w:t>σ</w:t>
      </w:r>
      <w:r>
        <w:rPr>
          <w:rStyle w:val="mord"/>
          <w:rFonts w:ascii="KaTeX_Math" w:hAnsi="KaTeX_Math" w:cs="Arial"/>
          <w:i/>
          <w:iCs/>
          <w:color w:val="1F1F1F"/>
          <w:sz w:val="18"/>
          <w:szCs w:val="18"/>
        </w:rPr>
        <w:t>p</w:t>
      </w:r>
      <w:r>
        <w:rPr>
          <w:rStyle w:val="mord"/>
          <w:rFonts w:ascii="KaTeX_Main" w:hAnsi="KaTeX_Main" w:cs="Arial"/>
          <w:color w:val="1F1F1F"/>
          <w:sz w:val="18"/>
          <w:szCs w:val="18"/>
        </w:rPr>
        <w:t>2</w:t>
      </w:r>
      <w:r>
        <w:rPr>
          <w:rStyle w:val="vlist-s"/>
          <w:rFonts w:ascii="KaTeX_Main" w:hAnsi="KaTeX_Main" w:cs="Arial"/>
          <w:color w:val="1F1F1F"/>
          <w:sz w:val="2"/>
          <w:szCs w:val="2"/>
        </w:rPr>
        <w:t>​​</w:t>
      </w:r>
      <w:r>
        <w:rPr>
          <w:rStyle w:val="delimsizinginner"/>
          <w:rFonts w:ascii="KaTeX_Size4" w:hAnsi="KaTeX_Size4" w:cs="Arial"/>
          <w:color w:val="1F1F1F"/>
          <w:sz w:val="25"/>
          <w:szCs w:val="25"/>
        </w:rPr>
        <w:t>⎠⎟⎟⎟⎟⎞</w:t>
      </w:r>
      <w:r>
        <w:rPr>
          <w:rStyle w:val="vlist-s"/>
          <w:rFonts w:ascii="KaTeX_Main" w:hAnsi="KaTeX_Main" w:cs="Arial"/>
          <w:color w:val="1F1F1F"/>
          <w:sz w:val="2"/>
          <w:szCs w:val="2"/>
        </w:rPr>
        <w:t>​</w:t>
      </w:r>
      <w:r>
        <w:rPr>
          <w:rFonts w:ascii="Arial" w:hAnsi="Arial" w:cs="Arial"/>
          <w:color w:val="1F1F1F"/>
          <w:sz w:val="21"/>
          <w:szCs w:val="21"/>
        </w:rPr>
        <w:t xml:space="preserve"> for the </w:t>
      </w:r>
      <w:r>
        <w:rPr>
          <w:rStyle w:val="Strong"/>
          <w:rFonts w:ascii="unset" w:hAnsi="unset" w:cs="Arial"/>
          <w:color w:val="1F1F1F"/>
          <w:sz w:val="21"/>
          <w:szCs w:val="21"/>
        </w:rPr>
        <w:t>population</w:t>
      </w:r>
      <w:r>
        <w:rPr>
          <w:rFonts w:ascii="Arial" w:hAnsi="Arial" w:cs="Arial"/>
          <w:color w:val="1F1F1F"/>
          <w:sz w:val="21"/>
          <w:szCs w:val="21"/>
        </w:rPr>
        <w:t xml:space="preserve">, and </w:t>
      </w:r>
    </w:p>
    <w:p w14:paraId="2F8EA958" w14:textId="77777777" w:rsidR="00536ACB" w:rsidRDefault="00536ACB" w:rsidP="00536ACB">
      <w:pPr>
        <w:pStyle w:val="NormalWeb"/>
        <w:shd w:val="clear" w:color="auto" w:fill="FFFFFF"/>
        <w:spacing w:before="0" w:beforeAutospacing="0"/>
        <w:rPr>
          <w:rFonts w:ascii="Arial" w:hAnsi="Arial" w:cs="Arial"/>
          <w:color w:val="1F1F1F"/>
          <w:sz w:val="21"/>
          <w:szCs w:val="21"/>
        </w:rPr>
      </w:pP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1</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katex-mathml"/>
          <w:rFonts w:ascii="Tahoma" w:hAnsi="Tahoma" w:cs="Tahoma"/>
          <w:color w:val="1F1F1F"/>
          <w:sz w:val="25"/>
          <w:szCs w:val="25"/>
          <w:bdr w:val="none" w:sz="0" w:space="0" w:color="auto" w:frame="1"/>
        </w:rPr>
        <w:t>��</w:t>
      </w:r>
      <w:r>
        <w:rPr>
          <w:rStyle w:val="katex-mathml"/>
          <w:rFonts w:ascii="KaTeX_Main" w:hAnsi="KaTeX_Main" w:cs="Arial"/>
          <w:color w:val="1F1F1F"/>
          <w:sz w:val="25"/>
          <w:szCs w:val="25"/>
          <w:bdr w:val="none" w:sz="0" w:space="0" w:color="auto" w:frame="1"/>
        </w:rPr>
        <w:t>2)</w:t>
      </w:r>
      <w:r>
        <w:rPr>
          <w:rStyle w:val="mord"/>
          <w:rFonts w:ascii="KaTeX_Math" w:hAnsi="KaTeX_Math" w:cs="Arial"/>
          <w:i/>
          <w:iCs/>
          <w:color w:val="1F1F1F"/>
          <w:sz w:val="25"/>
          <w:szCs w:val="25"/>
        </w:rPr>
        <w:t>s</w:t>
      </w:r>
      <w:r>
        <w:rPr>
          <w:rStyle w:val="mrel"/>
          <w:rFonts w:ascii="KaTeX_Main" w:hAnsi="KaTeX_Main" w:cs="Arial"/>
          <w:color w:val="1F1F1F"/>
          <w:sz w:val="25"/>
          <w:szCs w:val="25"/>
        </w:rPr>
        <w:t>=</w:t>
      </w:r>
      <w:r>
        <w:rPr>
          <w:rStyle w:val="delimsizinginner"/>
          <w:rFonts w:ascii="KaTeX_Size4" w:hAnsi="KaTeX_Size4" w:cs="Arial"/>
          <w:color w:val="1F1F1F"/>
          <w:sz w:val="25"/>
          <w:szCs w:val="25"/>
        </w:rPr>
        <w:t>⎝⎜⎜⎜⎜⎛</w:t>
      </w:r>
      <w:r>
        <w:rPr>
          <w:rStyle w:val="vlist-s"/>
          <w:rFonts w:ascii="KaTeX_Main" w:hAnsi="KaTeX_Main" w:cs="Arial"/>
          <w:color w:val="1F1F1F"/>
          <w:sz w:val="2"/>
          <w:szCs w:val="2"/>
        </w:rPr>
        <w:t>​</w:t>
      </w:r>
      <w:r>
        <w:rPr>
          <w:rStyle w:val="mord"/>
          <w:rFonts w:ascii="KaTeX_Math" w:hAnsi="KaTeX_Math" w:cs="Arial"/>
          <w:i/>
          <w:iCs/>
          <w:color w:val="1F1F1F"/>
          <w:sz w:val="25"/>
          <w:szCs w:val="25"/>
        </w:rPr>
        <w:t>s</w:t>
      </w:r>
      <w:r>
        <w:rPr>
          <w:rStyle w:val="mord"/>
          <w:rFonts w:ascii="KaTeX_Main" w:hAnsi="KaTeX_Main" w:cs="Arial"/>
          <w:color w:val="1F1F1F"/>
          <w:sz w:val="18"/>
          <w:szCs w:val="18"/>
        </w:rPr>
        <w:t>12</w:t>
      </w:r>
      <w:r>
        <w:rPr>
          <w:rStyle w:val="vlist-s"/>
          <w:rFonts w:ascii="KaTeX_Main" w:hAnsi="KaTeX_Main" w:cs="Arial"/>
          <w:color w:val="1F1F1F"/>
          <w:sz w:val="2"/>
          <w:szCs w:val="2"/>
        </w:rPr>
        <w:t>​​</w:t>
      </w:r>
      <w:r>
        <w:rPr>
          <w:rStyle w:val="mord"/>
          <w:rFonts w:ascii="KaTeX_Math" w:hAnsi="KaTeX_Math" w:cs="Arial"/>
          <w:i/>
          <w:iCs/>
          <w:color w:val="1F1F1F"/>
          <w:sz w:val="25"/>
          <w:szCs w:val="25"/>
        </w:rPr>
        <w:t>s</w:t>
      </w:r>
      <w:r>
        <w:rPr>
          <w:rStyle w:val="mord"/>
          <w:rFonts w:ascii="KaTeX_Main" w:hAnsi="KaTeX_Main" w:cs="Arial"/>
          <w:color w:val="1F1F1F"/>
          <w:sz w:val="18"/>
          <w:szCs w:val="18"/>
        </w:rPr>
        <w:t>12</w:t>
      </w:r>
      <w:r>
        <w:rPr>
          <w:rStyle w:val="vlist-s"/>
          <w:rFonts w:ascii="KaTeX_Main" w:hAnsi="KaTeX_Main" w:cs="Arial"/>
          <w:color w:val="1F1F1F"/>
          <w:sz w:val="2"/>
          <w:szCs w:val="2"/>
        </w:rPr>
        <w:t>​</w:t>
      </w:r>
      <w:r>
        <w:rPr>
          <w:rStyle w:val="mord"/>
          <w:rFonts w:ascii="KaTeX_Math" w:hAnsi="KaTeX_Math" w:cs="Arial"/>
          <w:i/>
          <w:iCs/>
          <w:color w:val="1F1F1F"/>
          <w:sz w:val="25"/>
          <w:szCs w:val="25"/>
        </w:rPr>
        <w:t>s</w:t>
      </w:r>
      <w:r>
        <w:rPr>
          <w:rStyle w:val="mord"/>
          <w:rFonts w:ascii="KaTeX_Main" w:hAnsi="KaTeX_Main" w:cs="Arial"/>
          <w:color w:val="1F1F1F"/>
          <w:sz w:val="18"/>
          <w:szCs w:val="18"/>
        </w:rPr>
        <w:t>21</w:t>
      </w:r>
      <w:r>
        <w:rPr>
          <w:rStyle w:val="vlist-s"/>
          <w:rFonts w:ascii="KaTeX_Main" w:hAnsi="KaTeX_Main" w:cs="Arial"/>
          <w:color w:val="1F1F1F"/>
          <w:sz w:val="2"/>
          <w:szCs w:val="2"/>
        </w:rPr>
        <w:t>​</w:t>
      </w:r>
      <w:r>
        <w:rPr>
          <w:rStyle w:val="mord"/>
          <w:rFonts w:ascii="KaTeX_Main" w:hAnsi="KaTeX_Main" w:cs="Arial"/>
          <w:color w:val="1F1F1F"/>
          <w:sz w:val="25"/>
          <w:szCs w:val="25"/>
        </w:rPr>
        <w:t>⋮</w:t>
      </w:r>
      <w:r>
        <w:rPr>
          <w:rStyle w:val="mord"/>
          <w:rFonts w:ascii="KaTeX_Math" w:hAnsi="KaTeX_Math" w:cs="Arial"/>
          <w:i/>
          <w:iCs/>
          <w:color w:val="1F1F1F"/>
          <w:sz w:val="25"/>
          <w:szCs w:val="25"/>
        </w:rPr>
        <w:t>s</w:t>
      </w:r>
      <w:r>
        <w:rPr>
          <w:rStyle w:val="mord"/>
          <w:rFonts w:ascii="KaTeX_Math" w:hAnsi="KaTeX_Math" w:cs="Arial"/>
          <w:i/>
          <w:iCs/>
          <w:color w:val="1F1F1F"/>
          <w:sz w:val="18"/>
          <w:szCs w:val="18"/>
        </w:rPr>
        <w:t>p</w:t>
      </w:r>
      <w:r>
        <w:rPr>
          <w:rStyle w:val="mord"/>
          <w:rFonts w:ascii="KaTeX_Main" w:hAnsi="KaTeX_Main" w:cs="Arial"/>
          <w:color w:val="1F1F1F"/>
          <w:sz w:val="18"/>
          <w:szCs w:val="18"/>
        </w:rPr>
        <w:t>1</w:t>
      </w:r>
      <w:r>
        <w:rPr>
          <w:rStyle w:val="vlist-s"/>
          <w:rFonts w:ascii="KaTeX_Main" w:hAnsi="KaTeX_Main" w:cs="Arial"/>
          <w:color w:val="1F1F1F"/>
          <w:sz w:val="2"/>
          <w:szCs w:val="2"/>
        </w:rPr>
        <w:t>​​</w:t>
      </w:r>
      <w:r>
        <w:rPr>
          <w:rStyle w:val="mord"/>
          <w:rFonts w:ascii="KaTeX_Math" w:hAnsi="KaTeX_Math" w:cs="Arial"/>
          <w:i/>
          <w:iCs/>
          <w:color w:val="1F1F1F"/>
          <w:sz w:val="25"/>
          <w:szCs w:val="25"/>
        </w:rPr>
        <w:t>s</w:t>
      </w:r>
      <w:r>
        <w:rPr>
          <w:rStyle w:val="mord"/>
          <w:rFonts w:ascii="KaTeX_Main" w:hAnsi="KaTeX_Main" w:cs="Arial"/>
          <w:color w:val="1F1F1F"/>
          <w:sz w:val="18"/>
          <w:szCs w:val="18"/>
        </w:rPr>
        <w:t>12</w:t>
      </w:r>
      <w:r>
        <w:rPr>
          <w:rStyle w:val="vlist-s"/>
          <w:rFonts w:ascii="KaTeX_Main" w:hAnsi="KaTeX_Main" w:cs="Arial"/>
          <w:color w:val="1F1F1F"/>
          <w:sz w:val="2"/>
          <w:szCs w:val="2"/>
        </w:rPr>
        <w:t>​</w:t>
      </w:r>
      <w:r>
        <w:rPr>
          <w:rStyle w:val="mord"/>
          <w:rFonts w:ascii="KaTeX_Math" w:hAnsi="KaTeX_Math" w:cs="Arial"/>
          <w:i/>
          <w:iCs/>
          <w:color w:val="1F1F1F"/>
          <w:sz w:val="25"/>
          <w:szCs w:val="25"/>
        </w:rPr>
        <w:t>s</w:t>
      </w:r>
      <w:r>
        <w:rPr>
          <w:rStyle w:val="mord"/>
          <w:rFonts w:ascii="KaTeX_Main" w:hAnsi="KaTeX_Main" w:cs="Arial"/>
          <w:color w:val="1F1F1F"/>
          <w:sz w:val="18"/>
          <w:szCs w:val="18"/>
        </w:rPr>
        <w:t>22</w:t>
      </w:r>
      <w:r>
        <w:rPr>
          <w:rStyle w:val="vlist-s"/>
          <w:rFonts w:ascii="KaTeX_Main" w:hAnsi="KaTeX_Main" w:cs="Arial"/>
          <w:color w:val="1F1F1F"/>
          <w:sz w:val="2"/>
          <w:szCs w:val="2"/>
        </w:rPr>
        <w:t>​​</w:t>
      </w:r>
      <w:r>
        <w:rPr>
          <w:rStyle w:val="mord"/>
          <w:rFonts w:ascii="KaTeX_Math" w:hAnsi="KaTeX_Math" w:cs="Arial"/>
          <w:i/>
          <w:iCs/>
          <w:color w:val="1F1F1F"/>
          <w:sz w:val="25"/>
          <w:szCs w:val="25"/>
        </w:rPr>
        <w:t>s</w:t>
      </w:r>
      <w:r>
        <w:rPr>
          <w:rStyle w:val="mord"/>
          <w:rFonts w:ascii="KaTeX_Main" w:hAnsi="KaTeX_Main" w:cs="Arial"/>
          <w:color w:val="1F1F1F"/>
          <w:sz w:val="18"/>
          <w:szCs w:val="18"/>
        </w:rPr>
        <w:t>22</w:t>
      </w:r>
      <w:r>
        <w:rPr>
          <w:rStyle w:val="vlist-s"/>
          <w:rFonts w:ascii="KaTeX_Main" w:hAnsi="KaTeX_Main" w:cs="Arial"/>
          <w:color w:val="1F1F1F"/>
          <w:sz w:val="2"/>
          <w:szCs w:val="2"/>
        </w:rPr>
        <w:t>​</w:t>
      </w:r>
      <w:r>
        <w:rPr>
          <w:rStyle w:val="mord"/>
          <w:rFonts w:ascii="KaTeX_Main" w:hAnsi="KaTeX_Main" w:cs="Arial"/>
          <w:color w:val="1F1F1F"/>
          <w:sz w:val="25"/>
          <w:szCs w:val="25"/>
        </w:rPr>
        <w:t>⋮</w:t>
      </w:r>
      <w:r>
        <w:rPr>
          <w:rStyle w:val="mord"/>
          <w:rFonts w:ascii="KaTeX_Math" w:hAnsi="KaTeX_Math" w:cs="Arial"/>
          <w:i/>
          <w:iCs/>
          <w:color w:val="1F1F1F"/>
          <w:sz w:val="25"/>
          <w:szCs w:val="25"/>
        </w:rPr>
        <w:t>s</w:t>
      </w:r>
      <w:r>
        <w:rPr>
          <w:rStyle w:val="mord"/>
          <w:rFonts w:ascii="KaTeX_Math" w:hAnsi="KaTeX_Math" w:cs="Arial"/>
          <w:i/>
          <w:iCs/>
          <w:color w:val="1F1F1F"/>
          <w:sz w:val="18"/>
          <w:szCs w:val="18"/>
        </w:rPr>
        <w:t>p</w:t>
      </w:r>
      <w:r>
        <w:rPr>
          <w:rStyle w:val="mord"/>
          <w:rFonts w:ascii="KaTeX_Main" w:hAnsi="KaTeX_Main" w:cs="Arial"/>
          <w:color w:val="1F1F1F"/>
          <w:sz w:val="18"/>
          <w:szCs w:val="18"/>
        </w:rPr>
        <w:t>2</w:t>
      </w:r>
      <w:r>
        <w:rPr>
          <w:rStyle w:val="vlist-s"/>
          <w:rFonts w:ascii="KaTeX_Main" w:hAnsi="KaTeX_Main" w:cs="Arial"/>
          <w:color w:val="1F1F1F"/>
          <w:sz w:val="2"/>
          <w:szCs w:val="2"/>
        </w:rPr>
        <w:t>​​</w:t>
      </w:r>
      <w:r>
        <w:rPr>
          <w:rStyle w:val="minner"/>
          <w:rFonts w:ascii="KaTeX_Main" w:hAnsi="KaTeX_Main" w:cs="Arial"/>
          <w:color w:val="1F1F1F"/>
          <w:sz w:val="25"/>
          <w:szCs w:val="25"/>
        </w:rPr>
        <w:t>⋯⋯⋱⋯</w:t>
      </w:r>
      <w:r>
        <w:rPr>
          <w:rStyle w:val="vlist-s"/>
          <w:rFonts w:ascii="KaTeX_Main" w:hAnsi="KaTeX_Main" w:cs="Arial"/>
          <w:color w:val="1F1F1F"/>
          <w:sz w:val="2"/>
          <w:szCs w:val="2"/>
        </w:rPr>
        <w:t>​</w:t>
      </w:r>
      <w:r>
        <w:rPr>
          <w:rStyle w:val="mord"/>
          <w:rFonts w:ascii="KaTeX_Math" w:hAnsi="KaTeX_Math" w:cs="Arial"/>
          <w:i/>
          <w:iCs/>
          <w:color w:val="1F1F1F"/>
          <w:sz w:val="25"/>
          <w:szCs w:val="25"/>
        </w:rPr>
        <w:t>s</w:t>
      </w:r>
      <w:r>
        <w:rPr>
          <w:rStyle w:val="mord"/>
          <w:rFonts w:ascii="KaTeX_Main" w:hAnsi="KaTeX_Main" w:cs="Arial"/>
          <w:color w:val="1F1F1F"/>
          <w:sz w:val="18"/>
          <w:szCs w:val="18"/>
        </w:rPr>
        <w:t>1</w:t>
      </w:r>
      <w:r>
        <w:rPr>
          <w:rStyle w:val="mord"/>
          <w:rFonts w:ascii="KaTeX_Math" w:hAnsi="KaTeX_Math" w:cs="Arial"/>
          <w:i/>
          <w:iCs/>
          <w:color w:val="1F1F1F"/>
          <w:sz w:val="18"/>
          <w:szCs w:val="18"/>
        </w:rPr>
        <w:t>p</w:t>
      </w:r>
      <w:r>
        <w:rPr>
          <w:rStyle w:val="vlist-s"/>
          <w:rFonts w:ascii="KaTeX_Main" w:hAnsi="KaTeX_Main" w:cs="Arial"/>
          <w:color w:val="1F1F1F"/>
          <w:sz w:val="2"/>
          <w:szCs w:val="2"/>
        </w:rPr>
        <w:t>​</w:t>
      </w:r>
      <w:r>
        <w:rPr>
          <w:rStyle w:val="mord"/>
          <w:rFonts w:ascii="KaTeX_Math" w:hAnsi="KaTeX_Math" w:cs="Arial"/>
          <w:i/>
          <w:iCs/>
          <w:color w:val="1F1F1F"/>
          <w:sz w:val="25"/>
          <w:szCs w:val="25"/>
        </w:rPr>
        <w:t>s</w:t>
      </w:r>
      <w:r>
        <w:rPr>
          <w:rStyle w:val="mord"/>
          <w:rFonts w:ascii="KaTeX_Main" w:hAnsi="KaTeX_Main" w:cs="Arial"/>
          <w:color w:val="1F1F1F"/>
          <w:sz w:val="18"/>
          <w:szCs w:val="18"/>
        </w:rPr>
        <w:t>2</w:t>
      </w:r>
      <w:r>
        <w:rPr>
          <w:rStyle w:val="mord"/>
          <w:rFonts w:ascii="KaTeX_Math" w:hAnsi="KaTeX_Math" w:cs="Arial"/>
          <w:i/>
          <w:iCs/>
          <w:color w:val="1F1F1F"/>
          <w:sz w:val="18"/>
          <w:szCs w:val="18"/>
        </w:rPr>
        <w:t>p</w:t>
      </w:r>
      <w:r>
        <w:rPr>
          <w:rStyle w:val="vlist-s"/>
          <w:rFonts w:ascii="KaTeX_Main" w:hAnsi="KaTeX_Main" w:cs="Arial"/>
          <w:color w:val="1F1F1F"/>
          <w:sz w:val="2"/>
          <w:szCs w:val="2"/>
        </w:rPr>
        <w:t>​</w:t>
      </w:r>
      <w:r>
        <w:rPr>
          <w:rStyle w:val="mord"/>
          <w:rFonts w:ascii="KaTeX_Main" w:hAnsi="KaTeX_Main" w:cs="Arial"/>
          <w:color w:val="1F1F1F"/>
          <w:sz w:val="25"/>
          <w:szCs w:val="25"/>
        </w:rPr>
        <w:t>⋮</w:t>
      </w:r>
      <w:r>
        <w:rPr>
          <w:rStyle w:val="mord"/>
          <w:rFonts w:ascii="KaTeX_Math" w:hAnsi="KaTeX_Math" w:cs="Arial"/>
          <w:i/>
          <w:iCs/>
          <w:color w:val="1F1F1F"/>
          <w:sz w:val="25"/>
          <w:szCs w:val="25"/>
        </w:rPr>
        <w:t>s</w:t>
      </w:r>
      <w:r>
        <w:rPr>
          <w:rStyle w:val="mord"/>
          <w:rFonts w:ascii="KaTeX_Math" w:hAnsi="KaTeX_Math" w:cs="Arial"/>
          <w:i/>
          <w:iCs/>
          <w:color w:val="1F1F1F"/>
          <w:sz w:val="18"/>
          <w:szCs w:val="18"/>
        </w:rPr>
        <w:t>p</w:t>
      </w:r>
      <w:r>
        <w:rPr>
          <w:rStyle w:val="mord"/>
          <w:rFonts w:ascii="KaTeX_Main" w:hAnsi="KaTeX_Main" w:cs="Arial"/>
          <w:color w:val="1F1F1F"/>
          <w:sz w:val="18"/>
          <w:szCs w:val="18"/>
        </w:rPr>
        <w:t>2</w:t>
      </w:r>
      <w:r>
        <w:rPr>
          <w:rStyle w:val="vlist-s"/>
          <w:rFonts w:ascii="KaTeX_Main" w:hAnsi="KaTeX_Main" w:cs="Arial"/>
          <w:color w:val="1F1F1F"/>
          <w:sz w:val="2"/>
          <w:szCs w:val="2"/>
        </w:rPr>
        <w:t>​​</w:t>
      </w:r>
      <w:r>
        <w:rPr>
          <w:rStyle w:val="mord"/>
          <w:rFonts w:ascii="KaTeX_Math" w:hAnsi="KaTeX_Math" w:cs="Arial"/>
          <w:i/>
          <w:iCs/>
          <w:color w:val="1F1F1F"/>
          <w:sz w:val="25"/>
          <w:szCs w:val="25"/>
        </w:rPr>
        <w:t>s</w:t>
      </w:r>
      <w:r>
        <w:rPr>
          <w:rStyle w:val="mord"/>
          <w:rFonts w:ascii="KaTeX_Math" w:hAnsi="KaTeX_Math" w:cs="Arial"/>
          <w:i/>
          <w:iCs/>
          <w:color w:val="1F1F1F"/>
          <w:sz w:val="18"/>
          <w:szCs w:val="18"/>
        </w:rPr>
        <w:t>p</w:t>
      </w:r>
      <w:r>
        <w:rPr>
          <w:rStyle w:val="mord"/>
          <w:rFonts w:ascii="KaTeX_Main" w:hAnsi="KaTeX_Main" w:cs="Arial"/>
          <w:color w:val="1F1F1F"/>
          <w:sz w:val="18"/>
          <w:szCs w:val="18"/>
        </w:rPr>
        <w:t>2</w:t>
      </w:r>
      <w:r>
        <w:rPr>
          <w:rStyle w:val="vlist-s"/>
          <w:rFonts w:ascii="KaTeX_Main" w:hAnsi="KaTeX_Main" w:cs="Arial"/>
          <w:color w:val="1F1F1F"/>
          <w:sz w:val="2"/>
          <w:szCs w:val="2"/>
        </w:rPr>
        <w:t>​​</w:t>
      </w:r>
      <w:r>
        <w:rPr>
          <w:rStyle w:val="delimsizinginner"/>
          <w:rFonts w:ascii="KaTeX_Size4" w:hAnsi="KaTeX_Size4" w:cs="Arial"/>
          <w:color w:val="1F1F1F"/>
          <w:sz w:val="25"/>
          <w:szCs w:val="25"/>
        </w:rPr>
        <w:t>⎠⎟⎟⎟⎟⎞</w:t>
      </w:r>
      <w:r>
        <w:rPr>
          <w:rStyle w:val="vlist-s"/>
          <w:rFonts w:ascii="KaTeX_Main" w:hAnsi="KaTeX_Main" w:cs="Arial"/>
          <w:color w:val="1F1F1F"/>
          <w:sz w:val="2"/>
          <w:szCs w:val="2"/>
        </w:rPr>
        <w:t>​</w:t>
      </w:r>
      <w:r>
        <w:rPr>
          <w:rFonts w:ascii="Arial" w:hAnsi="Arial" w:cs="Arial"/>
          <w:color w:val="1F1F1F"/>
          <w:sz w:val="21"/>
          <w:szCs w:val="21"/>
        </w:rPr>
        <w:t xml:space="preserve"> for a </w:t>
      </w:r>
      <w:r>
        <w:rPr>
          <w:rStyle w:val="Strong"/>
          <w:rFonts w:ascii="unset" w:hAnsi="unset" w:cs="Arial"/>
          <w:color w:val="1F1F1F"/>
          <w:sz w:val="21"/>
          <w:szCs w:val="21"/>
        </w:rPr>
        <w:t>sample</w:t>
      </w:r>
      <w:r>
        <w:rPr>
          <w:rFonts w:ascii="Arial" w:hAnsi="Arial" w:cs="Arial"/>
          <w:color w:val="1F1F1F"/>
          <w:sz w:val="21"/>
          <w:szCs w:val="21"/>
        </w:rPr>
        <w:t>.</w:t>
      </w:r>
    </w:p>
    <w:p w14:paraId="0F036B84" w14:textId="77777777" w:rsidR="00536ACB" w:rsidRDefault="00536ACB" w:rsidP="00536AC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As seen in the previous video, you find the </w:t>
      </w:r>
      <w:r>
        <w:rPr>
          <w:rStyle w:val="Strong"/>
          <w:rFonts w:ascii="unset" w:hAnsi="unset" w:cs="Arial"/>
          <w:color w:val="1F1F1F"/>
          <w:sz w:val="21"/>
          <w:szCs w:val="21"/>
        </w:rPr>
        <w:t xml:space="preserve">variance </w:t>
      </w:r>
      <w:r>
        <w:rPr>
          <w:rFonts w:ascii="Arial" w:hAnsi="Arial" w:cs="Arial"/>
          <w:color w:val="1F1F1F"/>
          <w:sz w:val="21"/>
          <w:szCs w:val="21"/>
        </w:rPr>
        <w:t xml:space="preserve">in the diagonal (indicated by the indices), whereas all the other slots are filled with the covariances between the different values. Why is that? Well, if you plug in twice the same value for the two different variables in the covariance equation above, you can see that this actually turns to be the equation of the variance, even further up on the page! It's as if the variance was a measure of </w:t>
      </w:r>
      <w:r>
        <w:rPr>
          <w:rStyle w:val="Emphasis"/>
          <w:rFonts w:ascii="Arial" w:hAnsi="Arial" w:cs="Arial"/>
          <w:color w:val="1F1F1F"/>
          <w:sz w:val="21"/>
          <w:szCs w:val="21"/>
        </w:rPr>
        <w:t xml:space="preserve">the variability of one element with itself </w:t>
      </w:r>
      <w:r>
        <w:rPr>
          <w:rFonts w:ascii="Arial" w:hAnsi="Arial" w:cs="Arial"/>
          <w:color w:val="1F1F1F"/>
          <w:sz w:val="21"/>
          <w:szCs w:val="21"/>
        </w:rPr>
        <w:t xml:space="preserve">(as you can see </w:t>
      </w:r>
      <w:hyperlink r:id="rId80" w:anchor="Covariance_with_itself" w:tgtFrame="_blank" w:tooltip="Covariance with itself" w:history="1">
        <w:r>
          <w:rPr>
            <w:rStyle w:val="Hyperlink"/>
            <w:rFonts w:ascii="Arial" w:hAnsi="Arial" w:cs="Arial"/>
            <w:sz w:val="21"/>
            <w:szCs w:val="21"/>
          </w:rPr>
          <w:t>here</w:t>
        </w:r>
      </w:hyperlink>
      <w:r>
        <w:rPr>
          <w:rFonts w:ascii="Arial" w:hAnsi="Arial" w:cs="Arial"/>
          <w:color w:val="1F1F1F"/>
          <w:sz w:val="21"/>
          <w:szCs w:val="21"/>
        </w:rPr>
        <w:t>). Food for thought!</w:t>
      </w:r>
    </w:p>
    <w:p w14:paraId="3EBB7919" w14:textId="77777777" w:rsidR="003823C2" w:rsidRDefault="003823C2" w:rsidP="003823C2">
      <w:pPr>
        <w:tabs>
          <w:tab w:val="left" w:pos="1716"/>
        </w:tabs>
      </w:pPr>
    </w:p>
    <w:p w14:paraId="2E67B95F" w14:textId="77777777" w:rsidR="00AB3A68" w:rsidRDefault="00AB3A68" w:rsidP="00AB3A68">
      <w:pPr>
        <w:pStyle w:val="Heading3"/>
        <w:shd w:val="clear" w:color="auto" w:fill="FFFFFF"/>
        <w:spacing w:before="0" w:beforeAutospacing="0"/>
        <w:rPr>
          <w:color w:val="1F1F1F"/>
        </w:rPr>
      </w:pPr>
      <w:r>
        <w:rPr>
          <w:color w:val="1F1F1F"/>
        </w:rPr>
        <w:t>Distance metrics</w:t>
      </w:r>
    </w:p>
    <w:p w14:paraId="5C3F5072" w14:textId="77777777" w:rsidR="00AB3A68" w:rsidRDefault="00AB3A68" w:rsidP="00AB3A68">
      <w:pPr>
        <w:pStyle w:val="NormalWeb"/>
        <w:shd w:val="clear" w:color="auto" w:fill="FFFFFF"/>
        <w:spacing w:before="0" w:beforeAutospacing="0"/>
        <w:rPr>
          <w:color w:val="1F1F1F"/>
        </w:rPr>
      </w:pPr>
      <w:r>
        <w:rPr>
          <w:color w:val="1F1F1F"/>
        </w:rPr>
        <w:t xml:space="preserve">A </w:t>
      </w:r>
      <w:r>
        <w:rPr>
          <w:rStyle w:val="Strong"/>
          <w:rFonts w:ascii="unset" w:hAnsi="unset"/>
          <w:color w:val="1F1F1F"/>
        </w:rPr>
        <w:t>distance metric</w:t>
      </w:r>
      <w:r>
        <w:rPr>
          <w:color w:val="1F1F1F"/>
        </w:rPr>
        <w:t xml:space="preserve"> is what we use to calculate nearness. It is an abstract generalisation of the concept of distance we use every day. The three properties required for a function on a set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X</w:t>
      </w:r>
      <w:r>
        <w:rPr>
          <w:color w:val="1F1F1F"/>
        </w:rPr>
        <w:t xml:space="preserve"> defined as </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proofErr w:type="spellStart"/>
      <w:r>
        <w:rPr>
          <w:rStyle w:val="mord"/>
          <w:rFonts w:ascii="KaTeX_Math" w:hAnsi="KaTeX_Math"/>
          <w:i/>
          <w:iCs/>
          <w:color w:val="1F1F1F"/>
          <w:sz w:val="29"/>
          <w:szCs w:val="29"/>
        </w:rPr>
        <w:t>d</w:t>
      </w:r>
      <w:r>
        <w:rPr>
          <w:rStyle w:val="mrel"/>
          <w:rFonts w:ascii="KaTeX_Main" w:hAnsi="KaTeX_Main"/>
          <w:color w:val="1F1F1F"/>
          <w:sz w:val="29"/>
          <w:szCs w:val="29"/>
        </w:rPr>
        <w:t>:</w:t>
      </w:r>
      <w:r>
        <w:rPr>
          <w:rStyle w:val="mord"/>
          <w:rFonts w:ascii="KaTeX_Math" w:hAnsi="KaTeX_Math"/>
          <w:i/>
          <w:iCs/>
          <w:color w:val="1F1F1F"/>
          <w:sz w:val="29"/>
          <w:szCs w:val="29"/>
        </w:rPr>
        <w:t>X</w:t>
      </w:r>
      <w:r>
        <w:rPr>
          <w:rStyle w:val="mbin"/>
          <w:rFonts w:ascii="KaTeX_Main" w:hAnsi="KaTeX_Main"/>
          <w:color w:val="1F1F1F"/>
          <w:sz w:val="29"/>
          <w:szCs w:val="29"/>
        </w:rPr>
        <w:t>×</w:t>
      </w:r>
      <w:r>
        <w:rPr>
          <w:rStyle w:val="mord"/>
          <w:rFonts w:ascii="KaTeX_Math" w:hAnsi="KaTeX_Math"/>
          <w:i/>
          <w:iCs/>
          <w:color w:val="1F1F1F"/>
          <w:sz w:val="29"/>
          <w:szCs w:val="29"/>
        </w:rPr>
        <w:t>X</w:t>
      </w:r>
      <w:r>
        <w:rPr>
          <w:rStyle w:val="mrel"/>
          <w:rFonts w:ascii="KaTeX_Main" w:hAnsi="KaTeX_Main"/>
          <w:color w:val="1F1F1F"/>
          <w:sz w:val="29"/>
          <w:szCs w:val="29"/>
        </w:rPr>
        <w:t>⟶</w:t>
      </w:r>
      <w:r>
        <w:rPr>
          <w:rStyle w:val="mord"/>
          <w:rFonts w:ascii="KaTeX_AMS" w:hAnsi="KaTeX_AMS"/>
          <w:color w:val="1F1F1F"/>
          <w:sz w:val="29"/>
          <w:szCs w:val="29"/>
        </w:rPr>
        <w:t>R</w:t>
      </w:r>
      <w:proofErr w:type="spellEnd"/>
      <w:r>
        <w:rPr>
          <w:color w:val="1F1F1F"/>
        </w:rPr>
        <w:t xml:space="preserve"> to be called a </w:t>
      </w:r>
      <w:r>
        <w:rPr>
          <w:rStyle w:val="Strong"/>
          <w:rFonts w:ascii="unset" w:hAnsi="unset"/>
          <w:color w:val="1F1F1F"/>
        </w:rPr>
        <w:t>distance function</w:t>
      </w:r>
      <w:r>
        <w:rPr>
          <w:color w:val="1F1F1F"/>
        </w:rPr>
        <w:t xml:space="preserve">, are the following, for all </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proofErr w:type="spellStart"/>
      <w:r>
        <w:rPr>
          <w:rStyle w:val="mord"/>
          <w:rFonts w:ascii="KaTeX_Math" w:hAnsi="KaTeX_Math"/>
          <w:i/>
          <w:iCs/>
          <w:color w:val="1F1F1F"/>
          <w:sz w:val="29"/>
          <w:szCs w:val="29"/>
        </w:rPr>
        <w:t>x</w:t>
      </w:r>
      <w:r>
        <w:rPr>
          <w:rStyle w:val="mpunct"/>
          <w:rFonts w:ascii="KaTeX_Main" w:hAnsi="KaTeX_Main"/>
          <w:color w:val="1F1F1F"/>
          <w:sz w:val="29"/>
          <w:szCs w:val="29"/>
        </w:rPr>
        <w:t>,</w:t>
      </w:r>
      <w:r>
        <w:rPr>
          <w:rStyle w:val="mord"/>
          <w:rFonts w:ascii="KaTeX_Math" w:hAnsi="KaTeX_Math"/>
          <w:i/>
          <w:iCs/>
          <w:color w:val="1F1F1F"/>
          <w:sz w:val="29"/>
          <w:szCs w:val="29"/>
        </w:rPr>
        <w:t>y</w:t>
      </w:r>
      <w:r>
        <w:rPr>
          <w:rStyle w:val="mrel"/>
          <w:rFonts w:ascii="KaTeX_Main" w:hAnsi="KaTeX_Main"/>
          <w:color w:val="1F1F1F"/>
          <w:sz w:val="29"/>
          <w:szCs w:val="29"/>
        </w:rPr>
        <w:t>∈</w:t>
      </w:r>
      <w:r>
        <w:rPr>
          <w:rStyle w:val="mord"/>
          <w:rFonts w:ascii="KaTeX_Math" w:hAnsi="KaTeX_Math"/>
          <w:i/>
          <w:iCs/>
          <w:color w:val="1F1F1F"/>
          <w:sz w:val="29"/>
          <w:szCs w:val="29"/>
        </w:rPr>
        <w:t>X</w:t>
      </w:r>
      <w:proofErr w:type="spellEnd"/>
      <w:r>
        <w:rPr>
          <w:color w:val="1F1F1F"/>
        </w:rPr>
        <w:t>:</w:t>
      </w:r>
    </w:p>
    <w:p w14:paraId="03FE0494" w14:textId="77777777" w:rsidR="00AB3A68" w:rsidRDefault="00AB3A68" w:rsidP="00AB3A68">
      <w:pPr>
        <w:pStyle w:val="NormalWeb"/>
        <w:numPr>
          <w:ilvl w:val="0"/>
          <w:numId w:val="16"/>
        </w:numPr>
        <w:shd w:val="clear" w:color="auto" w:fill="FFFFFF"/>
        <w:spacing w:before="0" w:beforeAutospacing="0" w:after="0" w:after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)≥0</w:t>
      </w:r>
      <w:r>
        <w:rPr>
          <w:rStyle w:val="mord"/>
          <w:rFonts w:ascii="KaTeX_Math" w:hAnsi="KaTeX_Math"/>
          <w:i/>
          <w:iCs/>
          <w:color w:val="1F1F1F"/>
          <w:sz w:val="29"/>
          <w:szCs w:val="29"/>
        </w:rPr>
        <w:t>d</w:t>
      </w:r>
      <w:r>
        <w:rPr>
          <w:rStyle w:val="mopen"/>
          <w:rFonts w:ascii="KaTeX_Main" w:hAnsi="KaTeX_Main"/>
          <w:color w:val="1F1F1F"/>
          <w:sz w:val="29"/>
          <w:szCs w:val="29"/>
        </w:rPr>
        <w:t>(</w:t>
      </w:r>
      <w:proofErr w:type="spellStart"/>
      <w:r>
        <w:rPr>
          <w:rStyle w:val="mord"/>
          <w:rFonts w:ascii="KaTeX_Math" w:hAnsi="KaTeX_Math"/>
          <w:i/>
          <w:iCs/>
          <w:color w:val="1F1F1F"/>
          <w:sz w:val="29"/>
          <w:szCs w:val="29"/>
        </w:rPr>
        <w:t>x</w:t>
      </w:r>
      <w:r>
        <w:rPr>
          <w:rStyle w:val="mpunct"/>
          <w:rFonts w:ascii="KaTeX_Main" w:hAnsi="KaTeX_Main"/>
          <w:color w:val="1F1F1F"/>
          <w:sz w:val="29"/>
          <w:szCs w:val="29"/>
        </w:rPr>
        <w:t>,</w:t>
      </w:r>
      <w:r>
        <w:rPr>
          <w:rStyle w:val="mord"/>
          <w:rFonts w:ascii="KaTeX_Math" w:hAnsi="KaTeX_Math"/>
          <w:i/>
          <w:iCs/>
          <w:color w:val="1F1F1F"/>
          <w:sz w:val="29"/>
          <w:szCs w:val="29"/>
        </w:rPr>
        <w:t>y</w:t>
      </w:r>
      <w:proofErr w:type="spellEnd"/>
      <w:r>
        <w:rPr>
          <w:rStyle w:val="mclose"/>
          <w:rFonts w:ascii="KaTeX_Main" w:hAnsi="KaTeX_Main"/>
          <w:color w:val="1F1F1F"/>
          <w:sz w:val="29"/>
          <w:szCs w:val="29"/>
        </w:rPr>
        <w:t>)</w:t>
      </w:r>
      <w:r>
        <w:rPr>
          <w:rStyle w:val="mrel"/>
          <w:rFonts w:ascii="KaTeX_Main" w:hAnsi="KaTeX_Main"/>
          <w:color w:val="1F1F1F"/>
          <w:sz w:val="29"/>
          <w:szCs w:val="29"/>
        </w:rPr>
        <w:t>≥</w:t>
      </w:r>
      <w:r>
        <w:rPr>
          <w:rStyle w:val="mord"/>
          <w:rFonts w:ascii="KaTeX_Main" w:hAnsi="KaTeX_Main"/>
          <w:color w:val="1F1F1F"/>
          <w:sz w:val="29"/>
          <w:szCs w:val="29"/>
        </w:rPr>
        <w:t>0</w:t>
      </w:r>
      <w:r>
        <w:rPr>
          <w:color w:val="1F1F1F"/>
        </w:rPr>
        <w:t xml:space="preserve">, or </w:t>
      </w:r>
      <w:r>
        <w:rPr>
          <w:rStyle w:val="Strong"/>
          <w:rFonts w:ascii="unset" w:hAnsi="unset"/>
          <w:color w:val="1F1F1F"/>
        </w:rPr>
        <w:t>non-negativity property</w:t>
      </w:r>
      <w:r>
        <w:rPr>
          <w:color w:val="1F1F1F"/>
        </w:rPr>
        <w:t>;</w:t>
      </w:r>
    </w:p>
    <w:p w14:paraId="4302491A" w14:textId="77777777" w:rsidR="00AB3A68" w:rsidRDefault="00AB3A68" w:rsidP="00AB3A68">
      <w:pPr>
        <w:pStyle w:val="NormalWeb"/>
        <w:numPr>
          <w:ilvl w:val="0"/>
          <w:numId w:val="16"/>
        </w:numPr>
        <w:shd w:val="clear" w:color="auto" w:fill="FFFFFF"/>
        <w:spacing w:before="0" w:beforeAutospacing="0" w:after="0" w:after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)=0</w:t>
      </w:r>
      <w:r>
        <w:rPr>
          <w:rStyle w:val="mord"/>
          <w:rFonts w:ascii="KaTeX_Math" w:hAnsi="KaTeX_Math"/>
          <w:i/>
          <w:iCs/>
          <w:color w:val="1F1F1F"/>
          <w:sz w:val="29"/>
          <w:szCs w:val="29"/>
        </w:rPr>
        <w:t>d</w:t>
      </w:r>
      <w:r>
        <w:rPr>
          <w:rStyle w:val="mopen"/>
          <w:rFonts w:ascii="KaTeX_Main" w:hAnsi="KaTeX_Main"/>
          <w:color w:val="1F1F1F"/>
          <w:sz w:val="29"/>
          <w:szCs w:val="29"/>
        </w:rPr>
        <w:t>(</w:t>
      </w:r>
      <w:proofErr w:type="spellStart"/>
      <w:r>
        <w:rPr>
          <w:rStyle w:val="mord"/>
          <w:rFonts w:ascii="KaTeX_Math" w:hAnsi="KaTeX_Math"/>
          <w:i/>
          <w:iCs/>
          <w:color w:val="1F1F1F"/>
          <w:sz w:val="29"/>
          <w:szCs w:val="29"/>
        </w:rPr>
        <w:t>x</w:t>
      </w:r>
      <w:r>
        <w:rPr>
          <w:rStyle w:val="mpunct"/>
          <w:rFonts w:ascii="KaTeX_Main" w:hAnsi="KaTeX_Main"/>
          <w:color w:val="1F1F1F"/>
          <w:sz w:val="29"/>
          <w:szCs w:val="29"/>
        </w:rPr>
        <w:t>,</w:t>
      </w:r>
      <w:r>
        <w:rPr>
          <w:rStyle w:val="mord"/>
          <w:rFonts w:ascii="KaTeX_Math" w:hAnsi="KaTeX_Math"/>
          <w:i/>
          <w:iCs/>
          <w:color w:val="1F1F1F"/>
          <w:sz w:val="29"/>
          <w:szCs w:val="29"/>
        </w:rPr>
        <w:t>y</w:t>
      </w:r>
      <w:proofErr w:type="spellEnd"/>
      <w:r>
        <w:rPr>
          <w:rStyle w:val="mclose"/>
          <w:rFonts w:ascii="KaTeX_Main" w:hAnsi="KaTeX_Main"/>
          <w:color w:val="1F1F1F"/>
          <w:sz w:val="29"/>
          <w:szCs w:val="29"/>
        </w:rPr>
        <w:t>)</w:t>
      </w:r>
      <w:r>
        <w:rPr>
          <w:rStyle w:val="mrel"/>
          <w:rFonts w:ascii="KaTeX_Main" w:hAnsi="KaTeX_Main"/>
          <w:color w:val="1F1F1F"/>
          <w:sz w:val="29"/>
          <w:szCs w:val="29"/>
        </w:rPr>
        <w:t>=</w:t>
      </w:r>
      <w:r>
        <w:rPr>
          <w:rStyle w:val="mord"/>
          <w:rFonts w:ascii="KaTeX_Main" w:hAnsi="KaTeX_Main"/>
          <w:color w:val="1F1F1F"/>
          <w:sz w:val="29"/>
          <w:szCs w:val="29"/>
        </w:rPr>
        <w:t>0</w:t>
      </w:r>
      <w:r>
        <w:rPr>
          <w:color w:val="1F1F1F"/>
        </w:rPr>
        <w:t xml:space="preserve"> if and only if </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x</w:t>
      </w:r>
      <w:r>
        <w:rPr>
          <w:rStyle w:val="mrel"/>
          <w:rFonts w:ascii="KaTeX_Main" w:hAnsi="KaTeX_Main"/>
          <w:color w:val="1F1F1F"/>
          <w:sz w:val="29"/>
          <w:szCs w:val="29"/>
        </w:rPr>
        <w:t>=</w:t>
      </w:r>
      <w:r>
        <w:rPr>
          <w:rStyle w:val="mord"/>
          <w:rFonts w:ascii="KaTeX_Math" w:hAnsi="KaTeX_Math"/>
          <w:i/>
          <w:iCs/>
          <w:color w:val="1F1F1F"/>
          <w:sz w:val="29"/>
          <w:szCs w:val="29"/>
        </w:rPr>
        <w:t>y</w:t>
      </w:r>
      <w:r>
        <w:rPr>
          <w:color w:val="1F1F1F"/>
        </w:rPr>
        <w:t>;</w:t>
      </w:r>
    </w:p>
    <w:p w14:paraId="49BB5225" w14:textId="77777777" w:rsidR="00AB3A68" w:rsidRDefault="00AB3A68" w:rsidP="00AB3A68">
      <w:pPr>
        <w:pStyle w:val="NormalWeb"/>
        <w:numPr>
          <w:ilvl w:val="0"/>
          <w:numId w:val="16"/>
        </w:numPr>
        <w:shd w:val="clear" w:color="auto" w:fill="FFFFFF"/>
        <w:spacing w:before="0" w:beforeAutospacing="0" w:after="0" w:after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mord"/>
          <w:rFonts w:ascii="KaTeX_Math" w:hAnsi="KaTeX_Math"/>
          <w:i/>
          <w:iCs/>
          <w:color w:val="1F1F1F"/>
          <w:sz w:val="29"/>
          <w:szCs w:val="29"/>
        </w:rPr>
        <w:t>d</w:t>
      </w:r>
      <w:r>
        <w:rPr>
          <w:rStyle w:val="mopen"/>
          <w:rFonts w:ascii="KaTeX_Main" w:hAnsi="KaTeX_Main"/>
          <w:color w:val="1F1F1F"/>
          <w:sz w:val="29"/>
          <w:szCs w:val="29"/>
        </w:rPr>
        <w:t>(</w:t>
      </w:r>
      <w:proofErr w:type="spellStart"/>
      <w:r>
        <w:rPr>
          <w:rStyle w:val="mord"/>
          <w:rFonts w:ascii="KaTeX_Math" w:hAnsi="KaTeX_Math"/>
          <w:i/>
          <w:iCs/>
          <w:color w:val="1F1F1F"/>
          <w:sz w:val="29"/>
          <w:szCs w:val="29"/>
        </w:rPr>
        <w:t>x</w:t>
      </w:r>
      <w:r>
        <w:rPr>
          <w:rStyle w:val="mpunct"/>
          <w:rFonts w:ascii="KaTeX_Main" w:hAnsi="KaTeX_Main"/>
          <w:color w:val="1F1F1F"/>
          <w:sz w:val="29"/>
          <w:szCs w:val="29"/>
        </w:rPr>
        <w:t>,</w:t>
      </w:r>
      <w:r>
        <w:rPr>
          <w:rStyle w:val="mord"/>
          <w:rFonts w:ascii="KaTeX_Math" w:hAnsi="KaTeX_Math"/>
          <w:i/>
          <w:iCs/>
          <w:color w:val="1F1F1F"/>
          <w:sz w:val="29"/>
          <w:szCs w:val="29"/>
        </w:rPr>
        <w:t>y</w:t>
      </w:r>
      <w:proofErr w:type="spellEnd"/>
      <w:r>
        <w:rPr>
          <w:rStyle w:val="mclose"/>
          <w:rFonts w:ascii="KaTeX_Main" w:hAnsi="KaTeX_Main"/>
          <w:color w:val="1F1F1F"/>
          <w:sz w:val="29"/>
          <w:szCs w:val="29"/>
        </w:rPr>
        <w:t>)</w:t>
      </w:r>
      <w:r>
        <w:rPr>
          <w:rStyle w:val="mrel"/>
          <w:rFonts w:ascii="KaTeX_Main" w:hAnsi="KaTeX_Main"/>
          <w:color w:val="1F1F1F"/>
          <w:sz w:val="29"/>
          <w:szCs w:val="29"/>
        </w:rPr>
        <w:t>=</w:t>
      </w:r>
      <w:r>
        <w:rPr>
          <w:rStyle w:val="mord"/>
          <w:rFonts w:ascii="KaTeX_Math" w:hAnsi="KaTeX_Math"/>
          <w:i/>
          <w:iCs/>
          <w:color w:val="1F1F1F"/>
          <w:sz w:val="29"/>
          <w:szCs w:val="29"/>
        </w:rPr>
        <w:t>d</w:t>
      </w:r>
      <w:r>
        <w:rPr>
          <w:rStyle w:val="mopen"/>
          <w:rFonts w:ascii="KaTeX_Main" w:hAnsi="KaTeX_Main"/>
          <w:color w:val="1F1F1F"/>
          <w:sz w:val="29"/>
          <w:szCs w:val="29"/>
        </w:rPr>
        <w:t>(</w:t>
      </w:r>
      <w:proofErr w:type="spellStart"/>
      <w:r>
        <w:rPr>
          <w:rStyle w:val="mord"/>
          <w:rFonts w:ascii="KaTeX_Math" w:hAnsi="KaTeX_Math"/>
          <w:i/>
          <w:iCs/>
          <w:color w:val="1F1F1F"/>
          <w:sz w:val="29"/>
          <w:szCs w:val="29"/>
        </w:rPr>
        <w:t>y</w:t>
      </w:r>
      <w:r>
        <w:rPr>
          <w:rStyle w:val="mpunct"/>
          <w:rFonts w:ascii="KaTeX_Main" w:hAnsi="KaTeX_Main"/>
          <w:color w:val="1F1F1F"/>
          <w:sz w:val="29"/>
          <w:szCs w:val="29"/>
        </w:rPr>
        <w:t>,</w:t>
      </w:r>
      <w:r>
        <w:rPr>
          <w:rStyle w:val="mord"/>
          <w:rFonts w:ascii="KaTeX_Math" w:hAnsi="KaTeX_Math"/>
          <w:i/>
          <w:iCs/>
          <w:color w:val="1F1F1F"/>
          <w:sz w:val="29"/>
          <w:szCs w:val="29"/>
        </w:rPr>
        <w:t>x</w:t>
      </w:r>
      <w:proofErr w:type="spellEnd"/>
      <w:r>
        <w:rPr>
          <w:rStyle w:val="mclose"/>
          <w:rFonts w:ascii="KaTeX_Main" w:hAnsi="KaTeX_Main"/>
          <w:color w:val="1F1F1F"/>
          <w:sz w:val="29"/>
          <w:szCs w:val="29"/>
        </w:rPr>
        <w:t>)</w:t>
      </w:r>
      <w:r>
        <w:rPr>
          <w:color w:val="1F1F1F"/>
        </w:rPr>
        <w:t xml:space="preserve">, or </w:t>
      </w:r>
      <w:r>
        <w:rPr>
          <w:rStyle w:val="Strong"/>
          <w:rFonts w:ascii="unset" w:hAnsi="unset"/>
          <w:color w:val="1F1F1F"/>
        </w:rPr>
        <w:t>symmetry.</w:t>
      </w:r>
    </w:p>
    <w:p w14:paraId="324B3E44" w14:textId="77777777" w:rsidR="00AB3A68" w:rsidRDefault="00AB3A68" w:rsidP="00AB3A68">
      <w:pPr>
        <w:pStyle w:val="NormalWeb"/>
        <w:shd w:val="clear" w:color="auto" w:fill="FFFFFF"/>
        <w:spacing w:before="0" w:beforeAutospacing="0"/>
        <w:rPr>
          <w:color w:val="1F1F1F"/>
        </w:rPr>
      </w:pPr>
      <w:r>
        <w:rPr>
          <w:color w:val="1F1F1F"/>
        </w:rPr>
        <w:t xml:space="preserve">A distance function is a </w:t>
      </w:r>
      <w:r>
        <w:rPr>
          <w:rStyle w:val="Strong"/>
          <w:rFonts w:ascii="unset" w:hAnsi="unset"/>
          <w:color w:val="1F1F1F"/>
        </w:rPr>
        <w:t>metric</w:t>
      </w:r>
      <w:r>
        <w:rPr>
          <w:color w:val="1F1F1F"/>
        </w:rPr>
        <w:t xml:space="preserve"> if, in addition to the above, it satisfies the following formula:</w:t>
      </w:r>
    </w:p>
    <w:p w14:paraId="0BA094F7" w14:textId="77777777" w:rsidR="00AB3A68" w:rsidRDefault="00AB3A68" w:rsidP="00AB3A68">
      <w:pPr>
        <w:pStyle w:val="NormalWeb"/>
        <w:numPr>
          <w:ilvl w:val="0"/>
          <w:numId w:val="17"/>
        </w:numPr>
        <w:shd w:val="clear" w:color="auto" w:fill="FFFFFF"/>
        <w:spacing w:before="0" w:beforeAutospacing="0" w:after="0" w:after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mord"/>
          <w:rFonts w:ascii="KaTeX_Math" w:hAnsi="KaTeX_Math"/>
          <w:i/>
          <w:iCs/>
          <w:color w:val="1F1F1F"/>
          <w:sz w:val="29"/>
          <w:szCs w:val="29"/>
        </w:rPr>
        <w:t>d</w:t>
      </w:r>
      <w:r>
        <w:rPr>
          <w:rStyle w:val="mopen"/>
          <w:rFonts w:ascii="KaTeX_Main" w:hAnsi="KaTeX_Main"/>
          <w:color w:val="1F1F1F"/>
          <w:sz w:val="29"/>
          <w:szCs w:val="29"/>
        </w:rPr>
        <w:t>(</w:t>
      </w:r>
      <w:proofErr w:type="spellStart"/>
      <w:r>
        <w:rPr>
          <w:rStyle w:val="mord"/>
          <w:rFonts w:ascii="KaTeX_Math" w:hAnsi="KaTeX_Math"/>
          <w:i/>
          <w:iCs/>
          <w:color w:val="1F1F1F"/>
          <w:sz w:val="29"/>
          <w:szCs w:val="29"/>
        </w:rPr>
        <w:t>x</w:t>
      </w:r>
      <w:r>
        <w:rPr>
          <w:rStyle w:val="mpunct"/>
          <w:rFonts w:ascii="KaTeX_Main" w:hAnsi="KaTeX_Main"/>
          <w:color w:val="1F1F1F"/>
          <w:sz w:val="29"/>
          <w:szCs w:val="29"/>
        </w:rPr>
        <w:t>,</w:t>
      </w:r>
      <w:r>
        <w:rPr>
          <w:rStyle w:val="mord"/>
          <w:rFonts w:ascii="KaTeX_Math" w:hAnsi="KaTeX_Math"/>
          <w:i/>
          <w:iCs/>
          <w:color w:val="1F1F1F"/>
          <w:sz w:val="29"/>
          <w:szCs w:val="29"/>
        </w:rPr>
        <w:t>y</w:t>
      </w:r>
      <w:proofErr w:type="spellEnd"/>
      <w:r>
        <w:rPr>
          <w:rStyle w:val="mclose"/>
          <w:rFonts w:ascii="KaTeX_Main" w:hAnsi="KaTeX_Main"/>
          <w:color w:val="1F1F1F"/>
          <w:sz w:val="29"/>
          <w:szCs w:val="29"/>
        </w:rPr>
        <w:t>)</w:t>
      </w:r>
      <w:r>
        <w:rPr>
          <w:rStyle w:val="mbin"/>
          <w:rFonts w:ascii="KaTeX_Main" w:hAnsi="KaTeX_Main"/>
          <w:color w:val="1F1F1F"/>
          <w:sz w:val="29"/>
          <w:szCs w:val="29"/>
        </w:rPr>
        <w:t>+</w:t>
      </w:r>
      <w:r>
        <w:rPr>
          <w:rStyle w:val="mord"/>
          <w:rFonts w:ascii="KaTeX_Math" w:hAnsi="KaTeX_Math"/>
          <w:i/>
          <w:iCs/>
          <w:color w:val="1F1F1F"/>
          <w:sz w:val="29"/>
          <w:szCs w:val="29"/>
        </w:rPr>
        <w:t>d</w:t>
      </w:r>
      <w:r>
        <w:rPr>
          <w:rStyle w:val="mopen"/>
          <w:rFonts w:ascii="KaTeX_Main" w:hAnsi="KaTeX_Main"/>
          <w:color w:val="1F1F1F"/>
          <w:sz w:val="29"/>
          <w:szCs w:val="29"/>
        </w:rPr>
        <w:t>(</w:t>
      </w:r>
      <w:proofErr w:type="spellStart"/>
      <w:r>
        <w:rPr>
          <w:rStyle w:val="mord"/>
          <w:rFonts w:ascii="KaTeX_Math" w:hAnsi="KaTeX_Math"/>
          <w:i/>
          <w:iCs/>
          <w:color w:val="1F1F1F"/>
          <w:sz w:val="29"/>
          <w:szCs w:val="29"/>
        </w:rPr>
        <w:t>y</w:t>
      </w:r>
      <w:r>
        <w:rPr>
          <w:rStyle w:val="mpunct"/>
          <w:rFonts w:ascii="KaTeX_Main" w:hAnsi="KaTeX_Main"/>
          <w:color w:val="1F1F1F"/>
          <w:sz w:val="29"/>
          <w:szCs w:val="29"/>
        </w:rPr>
        <w:t>,</w:t>
      </w:r>
      <w:r>
        <w:rPr>
          <w:rStyle w:val="mord"/>
          <w:rFonts w:ascii="KaTeX_Math" w:hAnsi="KaTeX_Math"/>
          <w:i/>
          <w:iCs/>
          <w:color w:val="1F1F1F"/>
          <w:sz w:val="29"/>
          <w:szCs w:val="29"/>
        </w:rPr>
        <w:t>z</w:t>
      </w:r>
      <w:proofErr w:type="spellEnd"/>
      <w:r>
        <w:rPr>
          <w:rStyle w:val="mclose"/>
          <w:rFonts w:ascii="KaTeX_Main" w:hAnsi="KaTeX_Main"/>
          <w:color w:val="1F1F1F"/>
          <w:sz w:val="29"/>
          <w:szCs w:val="29"/>
        </w:rPr>
        <w:t>)</w:t>
      </w:r>
      <w:r>
        <w:rPr>
          <w:rStyle w:val="mrel"/>
          <w:rFonts w:ascii="KaTeX_Main" w:hAnsi="KaTeX_Main"/>
          <w:color w:val="1F1F1F"/>
          <w:sz w:val="29"/>
          <w:szCs w:val="29"/>
        </w:rPr>
        <w:t>≥</w:t>
      </w:r>
      <w:r>
        <w:rPr>
          <w:rStyle w:val="mord"/>
          <w:rFonts w:ascii="KaTeX_Math" w:hAnsi="KaTeX_Math"/>
          <w:i/>
          <w:iCs/>
          <w:color w:val="1F1F1F"/>
          <w:sz w:val="29"/>
          <w:szCs w:val="29"/>
        </w:rPr>
        <w:t>d</w:t>
      </w:r>
      <w:r>
        <w:rPr>
          <w:rStyle w:val="mopen"/>
          <w:rFonts w:ascii="KaTeX_Main" w:hAnsi="KaTeX_Main"/>
          <w:color w:val="1F1F1F"/>
          <w:sz w:val="29"/>
          <w:szCs w:val="29"/>
        </w:rPr>
        <w:t>(</w:t>
      </w:r>
      <w:proofErr w:type="spellStart"/>
      <w:r>
        <w:rPr>
          <w:rStyle w:val="mord"/>
          <w:rFonts w:ascii="KaTeX_Math" w:hAnsi="KaTeX_Math"/>
          <w:i/>
          <w:iCs/>
          <w:color w:val="1F1F1F"/>
          <w:sz w:val="29"/>
          <w:szCs w:val="29"/>
        </w:rPr>
        <w:t>x</w:t>
      </w:r>
      <w:r>
        <w:rPr>
          <w:rStyle w:val="mpunct"/>
          <w:rFonts w:ascii="KaTeX_Main" w:hAnsi="KaTeX_Main"/>
          <w:color w:val="1F1F1F"/>
          <w:sz w:val="29"/>
          <w:szCs w:val="29"/>
        </w:rPr>
        <w:t>,</w:t>
      </w:r>
      <w:r>
        <w:rPr>
          <w:rStyle w:val="mord"/>
          <w:rFonts w:ascii="KaTeX_Math" w:hAnsi="KaTeX_Math"/>
          <w:i/>
          <w:iCs/>
          <w:color w:val="1F1F1F"/>
          <w:sz w:val="29"/>
          <w:szCs w:val="29"/>
        </w:rPr>
        <w:t>z</w:t>
      </w:r>
      <w:proofErr w:type="spellEnd"/>
      <w:r>
        <w:rPr>
          <w:rStyle w:val="mclose"/>
          <w:rFonts w:ascii="KaTeX_Main" w:hAnsi="KaTeX_Main"/>
          <w:color w:val="1F1F1F"/>
          <w:sz w:val="29"/>
          <w:szCs w:val="29"/>
        </w:rPr>
        <w:t>)</w:t>
      </w:r>
      <w:r>
        <w:rPr>
          <w:color w:val="1F1F1F"/>
        </w:rPr>
        <w:t xml:space="preserve">, called the </w:t>
      </w:r>
      <w:r>
        <w:rPr>
          <w:rStyle w:val="Strong"/>
          <w:rFonts w:ascii="unset" w:hAnsi="unset"/>
          <w:color w:val="1F1F1F"/>
        </w:rPr>
        <w:t>triangle inequality.</w:t>
      </w:r>
    </w:p>
    <w:p w14:paraId="2A7F8E8A" w14:textId="77777777" w:rsidR="00AB3A68" w:rsidRDefault="00AB3A68" w:rsidP="00AB3A68">
      <w:pPr>
        <w:pStyle w:val="NormalWeb"/>
        <w:shd w:val="clear" w:color="auto" w:fill="FFFFFF"/>
        <w:spacing w:before="0" w:beforeAutospacing="0"/>
        <w:rPr>
          <w:color w:val="1F1F1F"/>
        </w:rPr>
      </w:pPr>
      <w:r>
        <w:rPr>
          <w:color w:val="1F1F1F"/>
        </w:rPr>
        <w:t xml:space="preserve">Intuitively, you can see this as saying that the distance function </w:t>
      </w:r>
      <w:r>
        <w:rPr>
          <w:rStyle w:val="Emphasis"/>
          <w:color w:val="1F1F1F"/>
        </w:rPr>
        <w:t xml:space="preserve">is the shortest path </w:t>
      </w:r>
      <w:r>
        <w:rPr>
          <w:color w:val="1F1F1F"/>
        </w:rPr>
        <w:t xml:space="preserve">between two points. In this case, if you take the distance between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x</w:t>
      </w:r>
      <w:r>
        <w:rPr>
          <w:color w:val="1F1F1F"/>
        </w:rPr>
        <w:t xml:space="preserve"> and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z</w:t>
      </w:r>
      <w:r>
        <w:rPr>
          <w:color w:val="1F1F1F"/>
        </w:rPr>
        <w:t xml:space="preserve">, it will be the shortest path, namely: if to go from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x</w:t>
      </w:r>
      <w:r>
        <w:rPr>
          <w:color w:val="1F1F1F"/>
        </w:rPr>
        <w:t xml:space="preserve"> to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z</w:t>
      </w:r>
      <w:r>
        <w:rPr>
          <w:color w:val="1F1F1F"/>
        </w:rPr>
        <w:t xml:space="preserve"> you pass through another point,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y</w:t>
      </w:r>
      <w:r>
        <w:rPr>
          <w:color w:val="1F1F1F"/>
        </w:rPr>
        <w:t xml:space="preserve">, and you add the two distances from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x</w:t>
      </w:r>
      <w:r>
        <w:rPr>
          <w:color w:val="1F1F1F"/>
        </w:rPr>
        <w:t xml:space="preserve"> to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y</w:t>
      </w:r>
      <w:r>
        <w:rPr>
          <w:color w:val="1F1F1F"/>
        </w:rPr>
        <w:t xml:space="preserve"> and from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y</w:t>
      </w:r>
      <w:r>
        <w:rPr>
          <w:color w:val="1F1F1F"/>
        </w:rPr>
        <w:t xml:space="preserve"> to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z</w:t>
      </w:r>
      <w:r>
        <w:rPr>
          <w:color w:val="1F1F1F"/>
        </w:rPr>
        <w:t xml:space="preserve">, then it can either be the same distance, </w:t>
      </w:r>
      <w:r>
        <w:rPr>
          <w:color w:val="1F1F1F"/>
        </w:rPr>
        <w:lastRenderedPageBreak/>
        <w:t xml:space="preserve">or greater. You can read more about it </w:t>
      </w:r>
      <w:hyperlink r:id="rId81" w:tgtFrame="_blank" w:tooltip="Triangle inequality Wiki" w:history="1">
        <w:r>
          <w:rPr>
            <w:rStyle w:val="Hyperlink"/>
          </w:rPr>
          <w:t>here</w:t>
        </w:r>
      </w:hyperlink>
      <w:r>
        <w:rPr>
          <w:color w:val="1F1F1F"/>
        </w:rPr>
        <w:t>. Here is a visual representation of this (from that same Wikipedia page):</w:t>
      </w:r>
    </w:p>
    <w:p w14:paraId="7A8C108E" w14:textId="0318C7CF" w:rsidR="00AB3A68" w:rsidRDefault="00AB3A68" w:rsidP="00AB3A68">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77EA63" wp14:editId="422AE826">
            <wp:extent cx="2095500" cy="2019300"/>
            <wp:effectExtent l="0" t="0" r="0" b="0"/>
            <wp:docPr id="140433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95500" cy="2019300"/>
                    </a:xfrm>
                    <a:prstGeom prst="rect">
                      <a:avLst/>
                    </a:prstGeom>
                    <a:noFill/>
                    <a:ln>
                      <a:noFill/>
                    </a:ln>
                  </pic:spPr>
                </pic:pic>
              </a:graphicData>
            </a:graphic>
          </wp:inline>
        </w:drawing>
      </w:r>
    </w:p>
    <w:p w14:paraId="6A642247" w14:textId="77777777" w:rsidR="00AB3A68" w:rsidRDefault="00AB3A68" w:rsidP="00AB3A68">
      <w:pPr>
        <w:pStyle w:val="NormalWeb"/>
        <w:shd w:val="clear" w:color="auto" w:fill="FFFFFF"/>
        <w:spacing w:before="0" w:beforeAutospacing="0"/>
        <w:rPr>
          <w:color w:val="1F1F1F"/>
        </w:rPr>
      </w:pPr>
      <w:r>
        <w:rPr>
          <w:color w:val="1F1F1F"/>
        </w:rPr>
        <w:t xml:space="preserve">Finally, when you take your set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X</w:t>
      </w:r>
      <w:r>
        <w:rPr>
          <w:color w:val="1F1F1F"/>
        </w:rPr>
        <w:t xml:space="preserve"> and consider it together with the distance function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d</w:t>
      </w:r>
      <w:r>
        <w:rPr>
          <w:color w:val="1F1F1F"/>
        </w:rPr>
        <w:t xml:space="preserve">, that pair </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mopen"/>
          <w:rFonts w:ascii="KaTeX_Main" w:hAnsi="KaTeX_Main"/>
          <w:color w:val="1F1F1F"/>
          <w:sz w:val="29"/>
          <w:szCs w:val="29"/>
        </w:rPr>
        <w:t>(</w:t>
      </w:r>
      <w:proofErr w:type="spellStart"/>
      <w:r>
        <w:rPr>
          <w:rStyle w:val="mord"/>
          <w:rFonts w:ascii="KaTeX_Math" w:hAnsi="KaTeX_Math"/>
          <w:i/>
          <w:iCs/>
          <w:color w:val="1F1F1F"/>
          <w:sz w:val="29"/>
          <w:szCs w:val="29"/>
        </w:rPr>
        <w:t>X</w:t>
      </w:r>
      <w:r>
        <w:rPr>
          <w:rStyle w:val="mpunct"/>
          <w:rFonts w:ascii="KaTeX_Main" w:hAnsi="KaTeX_Main"/>
          <w:color w:val="1F1F1F"/>
          <w:sz w:val="29"/>
          <w:szCs w:val="29"/>
        </w:rPr>
        <w:t>,</w:t>
      </w:r>
      <w:r>
        <w:rPr>
          <w:rStyle w:val="mord"/>
          <w:rFonts w:ascii="KaTeX_Math" w:hAnsi="KaTeX_Math"/>
          <w:i/>
          <w:iCs/>
          <w:color w:val="1F1F1F"/>
          <w:sz w:val="29"/>
          <w:szCs w:val="29"/>
        </w:rPr>
        <w:t>d</w:t>
      </w:r>
      <w:proofErr w:type="spellEnd"/>
      <w:r>
        <w:rPr>
          <w:rStyle w:val="mclose"/>
          <w:rFonts w:ascii="KaTeX_Main" w:hAnsi="KaTeX_Main"/>
          <w:color w:val="1F1F1F"/>
          <w:sz w:val="29"/>
          <w:szCs w:val="29"/>
        </w:rPr>
        <w:t>)</w:t>
      </w:r>
      <w:r>
        <w:rPr>
          <w:color w:val="1F1F1F"/>
        </w:rPr>
        <w:t xml:space="preserve"> is called a </w:t>
      </w:r>
      <w:r>
        <w:rPr>
          <w:rStyle w:val="Strong"/>
          <w:rFonts w:ascii="unset" w:hAnsi="unset"/>
          <w:color w:val="1F1F1F"/>
        </w:rPr>
        <w:t>metric space</w:t>
      </w:r>
      <w:r>
        <w:rPr>
          <w:color w:val="1F1F1F"/>
        </w:rPr>
        <w:t>.</w:t>
      </w:r>
    </w:p>
    <w:p w14:paraId="1E83E007" w14:textId="77777777" w:rsidR="00AB3A68" w:rsidRDefault="00AB3A68" w:rsidP="00AB3A68">
      <w:pPr>
        <w:pStyle w:val="Heading3"/>
        <w:shd w:val="clear" w:color="auto" w:fill="FFFFFF"/>
        <w:rPr>
          <w:color w:val="1F1F1F"/>
        </w:rPr>
      </w:pPr>
      <w:r>
        <w:rPr>
          <w:color w:val="1F1F1F"/>
        </w:rPr>
        <w:t>Types of Distances</w:t>
      </w:r>
    </w:p>
    <w:p w14:paraId="4436250A" w14:textId="77777777" w:rsidR="00AB3A68" w:rsidRDefault="00AB3A68" w:rsidP="00AB3A68">
      <w:pPr>
        <w:pStyle w:val="NormalWeb"/>
        <w:shd w:val="clear" w:color="auto" w:fill="FFFFFF"/>
        <w:spacing w:before="0" w:beforeAutospacing="0"/>
        <w:rPr>
          <w:color w:val="1F1F1F"/>
        </w:rPr>
      </w:pPr>
      <w:r>
        <w:rPr>
          <w:color w:val="1F1F1F"/>
        </w:rPr>
        <w:t xml:space="preserve">The big equation we encountered was this one (I omit the </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=1</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0"/>
          <w:szCs w:val="20"/>
        </w:rPr>
        <w:t>i</w:t>
      </w:r>
      <w:r>
        <w:rPr>
          <w:rStyle w:val="mrel"/>
          <w:rFonts w:ascii="KaTeX_Main" w:hAnsi="KaTeX_Main"/>
          <w:color w:val="1F1F1F"/>
          <w:sz w:val="20"/>
          <w:szCs w:val="20"/>
        </w:rPr>
        <w:t>=</w:t>
      </w:r>
      <w:r>
        <w:rPr>
          <w:rStyle w:val="mord"/>
          <w:rFonts w:ascii="KaTeX_Main" w:hAnsi="KaTeX_Main"/>
          <w:color w:val="1F1F1F"/>
          <w:sz w:val="20"/>
          <w:szCs w:val="20"/>
        </w:rPr>
        <w:t>1</w:t>
      </w:r>
      <w:r>
        <w:rPr>
          <w:rStyle w:val="mop"/>
          <w:rFonts w:ascii="KaTeX_Size1" w:eastAsiaTheme="majorEastAsia" w:hAnsi="KaTeX_Size1"/>
          <w:color w:val="1F1F1F"/>
          <w:sz w:val="29"/>
          <w:szCs w:val="29"/>
        </w:rPr>
        <w:t>∑</w:t>
      </w:r>
      <w:r>
        <w:rPr>
          <w:rStyle w:val="mord"/>
          <w:rFonts w:ascii="KaTeX_Math" w:hAnsi="KaTeX_Math"/>
          <w:i/>
          <w:iCs/>
          <w:color w:val="1F1F1F"/>
          <w:sz w:val="20"/>
          <w:szCs w:val="20"/>
        </w:rPr>
        <w:t>m</w:t>
      </w:r>
      <w:r>
        <w:rPr>
          <w:rStyle w:val="vlist-s"/>
          <w:rFonts w:ascii="KaTeX_Main" w:hAnsi="KaTeX_Main"/>
          <w:color w:val="1F1F1F"/>
          <w:sz w:val="2"/>
          <w:szCs w:val="2"/>
        </w:rPr>
        <w:t>​</w:t>
      </w:r>
      <w:r>
        <w:rPr>
          <w:color w:val="1F1F1F"/>
        </w:rPr>
        <w:t xml:space="preserve"> for clarity):</w:t>
      </w:r>
    </w:p>
    <w:p w14:paraId="6C37C8D2" w14:textId="77777777" w:rsidR="00AB3A68" w:rsidRDefault="00AB3A68" w:rsidP="00AB3A68">
      <w:pPr>
        <w:pStyle w:val="NormalWeb"/>
        <w:shd w:val="clear" w:color="auto" w:fill="FFFFFF"/>
        <w:spacing w:before="0" w:before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)1/</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L</w:t>
      </w:r>
      <w:r>
        <w:rPr>
          <w:rStyle w:val="mord"/>
          <w:rFonts w:ascii="KaTeX_Math" w:hAnsi="KaTeX_Math"/>
          <w:i/>
          <w:iCs/>
          <w:color w:val="1F1F1F"/>
          <w:sz w:val="20"/>
          <w:szCs w:val="20"/>
        </w:rPr>
        <w:t>p</w:t>
      </w:r>
      <w:r>
        <w:rPr>
          <w:rStyle w:val="vlist-s"/>
          <w:rFonts w:ascii="KaTeX_Main" w:hAnsi="KaTeX_Main"/>
          <w:color w:val="1F1F1F"/>
          <w:sz w:val="2"/>
          <w:szCs w:val="2"/>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punct"/>
          <w:rFonts w:ascii="KaTeX_Main" w:hAnsi="KaTeX_Main"/>
          <w:color w:val="1F1F1F"/>
          <w:sz w:val="29"/>
          <w:szCs w:val="29"/>
        </w:rPr>
        <w:t>,</w:t>
      </w:r>
      <w:r>
        <w:rPr>
          <w:rStyle w:val="mord"/>
          <w:rFonts w:ascii="KaTeX_Math" w:hAnsi="KaTeX_Math"/>
          <w:i/>
          <w:iCs/>
          <w:color w:val="1F1F1F"/>
          <w:sz w:val="29"/>
          <w:szCs w:val="29"/>
        </w:rPr>
        <w:t>y</w:t>
      </w:r>
      <w:r>
        <w:rPr>
          <w:rStyle w:val="mclose"/>
          <w:rFonts w:ascii="KaTeX_Main" w:hAnsi="KaTeX_Main"/>
          <w:color w:val="1F1F1F"/>
          <w:sz w:val="29"/>
          <w:szCs w:val="29"/>
        </w:rPr>
        <w:t>)</w:t>
      </w:r>
      <w:r>
        <w:rPr>
          <w:rStyle w:val="mrel"/>
          <w:rFonts w:ascii="KaTeX_Main" w:hAnsi="KaTeX_Main"/>
          <w:color w:val="1F1F1F"/>
          <w:sz w:val="29"/>
          <w:szCs w:val="29"/>
        </w:rPr>
        <w:t>=</w:t>
      </w:r>
      <w:r>
        <w:rPr>
          <w:rStyle w:val="mopen"/>
          <w:rFonts w:ascii="KaTeX_Main" w:hAnsi="KaTeX_Main"/>
          <w:color w:val="1F1F1F"/>
          <w:sz w:val="29"/>
          <w:szCs w:val="29"/>
        </w:rPr>
        <w:t>(</w:t>
      </w:r>
      <w:r>
        <w:rPr>
          <w:rStyle w:val="mop"/>
          <w:rFonts w:ascii="KaTeX_Size1" w:eastAsiaTheme="majorEastAsia" w:hAnsi="KaTeX_Size1"/>
          <w:color w:val="1F1F1F"/>
          <w:sz w:val="29"/>
          <w:szCs w:val="29"/>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bin"/>
          <w:rFonts w:ascii="KaTeX_Main" w:hAnsi="KaTeX_Main"/>
          <w:color w:val="1F1F1F"/>
          <w:sz w:val="29"/>
          <w:szCs w:val="29"/>
        </w:rPr>
        <w:t>−</w:t>
      </w:r>
      <w:r>
        <w:rPr>
          <w:rStyle w:val="mord"/>
          <w:rFonts w:ascii="KaTeX_Math" w:hAnsi="KaTeX_Math"/>
          <w:i/>
          <w:iCs/>
          <w:color w:val="1F1F1F"/>
          <w:sz w:val="29"/>
          <w:szCs w:val="29"/>
        </w:rPr>
        <w:t>y</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close"/>
          <w:rFonts w:ascii="KaTeX_Main" w:hAnsi="KaTeX_Main"/>
          <w:color w:val="1F1F1F"/>
          <w:sz w:val="29"/>
          <w:szCs w:val="29"/>
        </w:rPr>
        <w:t>∣</w:t>
      </w:r>
      <w:r>
        <w:rPr>
          <w:rStyle w:val="mord"/>
          <w:rFonts w:ascii="KaTeX_Math" w:hAnsi="KaTeX_Math"/>
          <w:i/>
          <w:iCs/>
          <w:color w:val="1F1F1F"/>
          <w:sz w:val="20"/>
          <w:szCs w:val="20"/>
        </w:rPr>
        <w:t>p</w:t>
      </w:r>
      <w:r>
        <w:rPr>
          <w:rStyle w:val="mclose"/>
          <w:rFonts w:ascii="KaTeX_Main" w:hAnsi="KaTeX_Main"/>
          <w:color w:val="1F1F1F"/>
          <w:sz w:val="29"/>
          <w:szCs w:val="29"/>
        </w:rPr>
        <w:t>)</w:t>
      </w:r>
      <w:r>
        <w:rPr>
          <w:rStyle w:val="mord"/>
          <w:rFonts w:ascii="KaTeX_Main" w:hAnsi="KaTeX_Main"/>
          <w:color w:val="1F1F1F"/>
          <w:sz w:val="20"/>
          <w:szCs w:val="20"/>
        </w:rPr>
        <w:t>1/</w:t>
      </w:r>
      <w:r>
        <w:rPr>
          <w:rStyle w:val="mord"/>
          <w:rFonts w:ascii="KaTeX_Math" w:hAnsi="KaTeX_Math"/>
          <w:i/>
          <w:iCs/>
          <w:color w:val="1F1F1F"/>
          <w:sz w:val="20"/>
          <w:szCs w:val="20"/>
        </w:rPr>
        <w:t>p</w:t>
      </w:r>
      <w:r>
        <w:rPr>
          <w:rStyle w:val="mrel"/>
          <w:rFonts w:ascii="KaTeX_Main" w:hAnsi="KaTeX_Main"/>
          <w:color w:val="1F1F1F"/>
          <w:sz w:val="29"/>
          <w:szCs w:val="29"/>
        </w:rPr>
        <w:t>=</w:t>
      </w:r>
      <w:r>
        <w:rPr>
          <w:rStyle w:val="mord"/>
          <w:rFonts w:ascii="KaTeX_Math" w:hAnsi="KaTeX_Math"/>
          <w:i/>
          <w:iCs/>
          <w:color w:val="1F1F1F"/>
          <w:sz w:val="15"/>
          <w:szCs w:val="15"/>
        </w:rPr>
        <w:t>p</w:t>
      </w:r>
      <w:r>
        <w:rPr>
          <w:rStyle w:val="mop"/>
          <w:rFonts w:ascii="KaTeX_Size1" w:eastAsiaTheme="majorEastAsia" w:hAnsi="KaTeX_Size1"/>
          <w:color w:val="1F1F1F"/>
          <w:sz w:val="29"/>
          <w:szCs w:val="29"/>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bin"/>
          <w:rFonts w:ascii="KaTeX_Main" w:hAnsi="KaTeX_Main"/>
          <w:color w:val="1F1F1F"/>
          <w:sz w:val="29"/>
          <w:szCs w:val="29"/>
        </w:rPr>
        <w:t>−</w:t>
      </w:r>
      <w:r>
        <w:rPr>
          <w:rStyle w:val="mord"/>
          <w:rFonts w:ascii="KaTeX_Math" w:hAnsi="KaTeX_Math"/>
          <w:i/>
          <w:iCs/>
          <w:color w:val="1F1F1F"/>
          <w:sz w:val="29"/>
          <w:szCs w:val="29"/>
        </w:rPr>
        <w:t>y</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close"/>
          <w:rFonts w:ascii="KaTeX_Main" w:hAnsi="KaTeX_Main"/>
          <w:color w:val="1F1F1F"/>
          <w:sz w:val="29"/>
          <w:szCs w:val="29"/>
        </w:rPr>
        <w:t>∣</w:t>
      </w:r>
      <w:r>
        <w:rPr>
          <w:rStyle w:val="mord"/>
          <w:rFonts w:ascii="KaTeX_Math" w:hAnsi="KaTeX_Math"/>
          <w:i/>
          <w:iCs/>
          <w:color w:val="1F1F1F"/>
          <w:sz w:val="20"/>
          <w:szCs w:val="20"/>
        </w:rPr>
        <w:t>p</w:t>
      </w:r>
      <w:r>
        <w:rPr>
          <w:rStyle w:val="mclose"/>
          <w:rFonts w:ascii="KaTeX_Main" w:hAnsi="KaTeX_Main"/>
          <w:color w:val="1F1F1F"/>
          <w:sz w:val="29"/>
          <w:szCs w:val="29"/>
        </w:rPr>
        <w:t>)</w:t>
      </w:r>
      <w:r>
        <w:rPr>
          <w:rStyle w:val="vlist-s"/>
          <w:rFonts w:ascii="KaTeX_Main" w:hAnsi="KaTeX_Main"/>
          <w:color w:val="1F1F1F"/>
          <w:sz w:val="2"/>
          <w:szCs w:val="2"/>
        </w:rPr>
        <w:t>​</w:t>
      </w:r>
      <w:r>
        <w:rPr>
          <w:color w:val="1F1F1F"/>
        </w:rPr>
        <w:t>.</w:t>
      </w:r>
    </w:p>
    <w:p w14:paraId="3320187A" w14:textId="77777777" w:rsidR="00AB3A68" w:rsidRDefault="00AB3A68" w:rsidP="00AB3A68">
      <w:pPr>
        <w:pStyle w:val="NormalWeb"/>
        <w:shd w:val="clear" w:color="auto" w:fill="FFFFFF"/>
        <w:spacing w:before="0" w:beforeAutospacing="0"/>
        <w:rPr>
          <w:color w:val="1F1F1F"/>
        </w:rPr>
      </w:pPr>
      <w:r>
        <w:rPr>
          <w:color w:val="1F1F1F"/>
        </w:rPr>
        <w:t xml:space="preserve">If instead of </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p</w:t>
      </w:r>
      <w:r>
        <w:rPr>
          <w:color w:val="1F1F1F"/>
        </w:rPr>
        <w:t xml:space="preserve"> you plug in a number, you can get different types that are frequently used in calculations:</w:t>
      </w:r>
    </w:p>
    <w:p w14:paraId="7157C148" w14:textId="77777777" w:rsidR="00AB3A68" w:rsidRDefault="00AB3A68" w:rsidP="00AB3A68">
      <w:pPr>
        <w:pStyle w:val="NormalWeb"/>
        <w:numPr>
          <w:ilvl w:val="0"/>
          <w:numId w:val="18"/>
        </w:numPr>
        <w:shd w:val="clear" w:color="auto" w:fill="FFFFFF"/>
        <w:spacing w:before="0" w:beforeAutospacing="0" w:after="0" w:after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=1</w:t>
      </w:r>
      <w:r>
        <w:rPr>
          <w:rStyle w:val="mord"/>
          <w:rFonts w:ascii="KaTeX_Math" w:hAnsi="KaTeX_Math"/>
          <w:i/>
          <w:iCs/>
          <w:color w:val="1F1F1F"/>
          <w:sz w:val="29"/>
          <w:szCs w:val="29"/>
        </w:rPr>
        <w:t>p</w:t>
      </w:r>
      <w:r>
        <w:rPr>
          <w:rStyle w:val="mrel"/>
          <w:rFonts w:ascii="KaTeX_Main" w:hAnsi="KaTeX_Main"/>
          <w:color w:val="1F1F1F"/>
          <w:sz w:val="29"/>
          <w:szCs w:val="29"/>
        </w:rPr>
        <w:t>=</w:t>
      </w:r>
      <w:r>
        <w:rPr>
          <w:rStyle w:val="mord"/>
          <w:rFonts w:ascii="KaTeX_Main" w:hAnsi="KaTeX_Main"/>
          <w:color w:val="1F1F1F"/>
          <w:sz w:val="29"/>
          <w:szCs w:val="29"/>
        </w:rPr>
        <w:t>1</w:t>
      </w:r>
      <w:r>
        <w:rPr>
          <w:color w:val="1F1F1F"/>
        </w:rPr>
        <w:t xml:space="preserve"> gives you </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1</w:t>
      </w:r>
      <w:r>
        <w:rPr>
          <w:rStyle w:val="mord"/>
          <w:rFonts w:ascii="KaTeX_Math" w:hAnsi="KaTeX_Math"/>
          <w:i/>
          <w:iCs/>
          <w:color w:val="1F1F1F"/>
          <w:sz w:val="29"/>
          <w:szCs w:val="29"/>
        </w:rPr>
        <w:t>L</w:t>
      </w:r>
      <w:r>
        <w:rPr>
          <w:rStyle w:val="mord"/>
          <w:rFonts w:ascii="KaTeX_Main" w:hAnsi="KaTeX_Main"/>
          <w:color w:val="1F1F1F"/>
          <w:sz w:val="20"/>
          <w:szCs w:val="20"/>
        </w:rPr>
        <w:t>1</w:t>
      </w:r>
      <w:r>
        <w:rPr>
          <w:rStyle w:val="vlist-s"/>
          <w:rFonts w:ascii="KaTeX_Main" w:hAnsi="KaTeX_Main"/>
          <w:color w:val="1F1F1F"/>
          <w:sz w:val="2"/>
          <w:szCs w:val="2"/>
        </w:rPr>
        <w:t>​</w:t>
      </w:r>
      <w:r>
        <w:rPr>
          <w:color w:val="1F1F1F"/>
        </w:rPr>
        <w:t xml:space="preserve">, the </w:t>
      </w:r>
      <w:hyperlink r:id="rId83" w:tgtFrame="_blank" w:tooltip="Manhattan distance Wiki" w:history="1">
        <w:r>
          <w:rPr>
            <w:rStyle w:val="Hyperlink"/>
          </w:rPr>
          <w:t>Manhattan distance</w:t>
        </w:r>
      </w:hyperlink>
      <w:r>
        <w:rPr>
          <w:color w:val="1F1F1F"/>
        </w:rPr>
        <w:t xml:space="preserve">, </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∣1)1/1=∑∣</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delimsizing"/>
          <w:rFonts w:ascii="KaTeX_Size2" w:hAnsi="KaTeX_Size2"/>
          <w:color w:val="1F1F1F"/>
          <w:sz w:val="29"/>
          <w:szCs w:val="29"/>
        </w:rPr>
        <w:t>(</w:t>
      </w:r>
      <w:r>
        <w:rPr>
          <w:rStyle w:val="mop"/>
          <w:rFonts w:ascii="KaTeX_Size1" w:eastAsiaTheme="majorEastAsia" w:hAnsi="KaTeX_Size1"/>
          <w:color w:val="1F1F1F"/>
          <w:sz w:val="29"/>
          <w:szCs w:val="29"/>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bin"/>
          <w:rFonts w:ascii="KaTeX_Main" w:hAnsi="KaTeX_Main"/>
          <w:color w:val="1F1F1F"/>
          <w:sz w:val="29"/>
          <w:szCs w:val="29"/>
        </w:rPr>
        <w:t>−</w:t>
      </w:r>
      <w:proofErr w:type="spellStart"/>
      <w:r>
        <w:rPr>
          <w:rStyle w:val="mord"/>
          <w:rFonts w:ascii="KaTeX_Math" w:hAnsi="KaTeX_Math"/>
          <w:i/>
          <w:iCs/>
          <w:color w:val="1F1F1F"/>
          <w:sz w:val="29"/>
          <w:szCs w:val="29"/>
        </w:rPr>
        <w:t>y</w:t>
      </w:r>
      <w:r>
        <w:rPr>
          <w:rStyle w:val="mord"/>
          <w:rFonts w:ascii="KaTeX_Math" w:hAnsi="KaTeX_Math"/>
          <w:i/>
          <w:iCs/>
          <w:color w:val="1F1F1F"/>
          <w:sz w:val="20"/>
          <w:szCs w:val="20"/>
        </w:rPr>
        <w:t>i</w:t>
      </w:r>
      <w:proofErr w:type="spellEnd"/>
      <w:r>
        <w:rPr>
          <w:rStyle w:val="vlist-s"/>
          <w:rFonts w:ascii="KaTeX_Main" w:hAnsi="KaTeX_Main"/>
          <w:color w:val="1F1F1F"/>
          <w:sz w:val="2"/>
          <w:szCs w:val="2"/>
        </w:rPr>
        <w:t>​</w:t>
      </w:r>
      <w:r>
        <w:rPr>
          <w:rStyle w:val="mclose"/>
          <w:rFonts w:ascii="KaTeX_Main" w:hAnsi="KaTeX_Main"/>
          <w:color w:val="1F1F1F"/>
          <w:sz w:val="29"/>
          <w:szCs w:val="29"/>
        </w:rPr>
        <w:t>∣</w:t>
      </w:r>
      <w:r>
        <w:rPr>
          <w:rStyle w:val="mord"/>
          <w:rFonts w:ascii="KaTeX_Main" w:hAnsi="KaTeX_Main"/>
          <w:color w:val="1F1F1F"/>
          <w:sz w:val="20"/>
          <w:szCs w:val="20"/>
        </w:rPr>
        <w:t>1</w:t>
      </w:r>
      <w:r>
        <w:rPr>
          <w:rStyle w:val="delimsizing"/>
          <w:rFonts w:ascii="KaTeX_Size2" w:hAnsi="KaTeX_Size2"/>
          <w:color w:val="1F1F1F"/>
          <w:sz w:val="29"/>
          <w:szCs w:val="29"/>
        </w:rPr>
        <w:t>)</w:t>
      </w:r>
      <w:r>
        <w:rPr>
          <w:rStyle w:val="mord"/>
          <w:rFonts w:ascii="KaTeX_Main" w:hAnsi="KaTeX_Main"/>
          <w:color w:val="1F1F1F"/>
          <w:sz w:val="20"/>
          <w:szCs w:val="20"/>
        </w:rPr>
        <w:t>1/1</w:t>
      </w:r>
      <w:r>
        <w:rPr>
          <w:rStyle w:val="mrel"/>
          <w:rFonts w:ascii="KaTeX_Main" w:hAnsi="KaTeX_Main"/>
          <w:color w:val="1F1F1F"/>
          <w:sz w:val="29"/>
          <w:szCs w:val="29"/>
        </w:rPr>
        <w:t>=</w:t>
      </w:r>
      <w:r>
        <w:rPr>
          <w:rStyle w:val="mop"/>
          <w:rFonts w:ascii="KaTeX_Size1" w:eastAsiaTheme="majorEastAsia" w:hAnsi="KaTeX_Size1"/>
          <w:color w:val="1F1F1F"/>
          <w:sz w:val="29"/>
          <w:szCs w:val="29"/>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bin"/>
          <w:rFonts w:ascii="KaTeX_Main" w:hAnsi="KaTeX_Main"/>
          <w:color w:val="1F1F1F"/>
          <w:sz w:val="29"/>
          <w:szCs w:val="29"/>
        </w:rPr>
        <w:t>−</w:t>
      </w:r>
      <w:proofErr w:type="spellStart"/>
      <w:r>
        <w:rPr>
          <w:rStyle w:val="mord"/>
          <w:rFonts w:ascii="KaTeX_Math" w:hAnsi="KaTeX_Math"/>
          <w:i/>
          <w:iCs/>
          <w:color w:val="1F1F1F"/>
          <w:sz w:val="29"/>
          <w:szCs w:val="29"/>
        </w:rPr>
        <w:t>y</w:t>
      </w:r>
      <w:r>
        <w:rPr>
          <w:rStyle w:val="mord"/>
          <w:rFonts w:ascii="KaTeX_Math" w:hAnsi="KaTeX_Math"/>
          <w:i/>
          <w:iCs/>
          <w:color w:val="1F1F1F"/>
          <w:sz w:val="20"/>
          <w:szCs w:val="20"/>
        </w:rPr>
        <w:t>i</w:t>
      </w:r>
      <w:proofErr w:type="spellEnd"/>
      <w:r>
        <w:rPr>
          <w:rStyle w:val="vlist-s"/>
          <w:rFonts w:ascii="KaTeX_Main" w:hAnsi="KaTeX_Main"/>
          <w:color w:val="1F1F1F"/>
          <w:sz w:val="2"/>
          <w:szCs w:val="2"/>
        </w:rPr>
        <w:t>​</w:t>
      </w:r>
      <w:r>
        <w:rPr>
          <w:rStyle w:val="mclose"/>
          <w:rFonts w:ascii="KaTeX_Main" w:hAnsi="KaTeX_Main"/>
          <w:color w:val="1F1F1F"/>
          <w:sz w:val="29"/>
          <w:szCs w:val="29"/>
        </w:rPr>
        <w:t>∣</w:t>
      </w:r>
      <w:r>
        <w:rPr>
          <w:color w:val="1F1F1F"/>
        </w:rPr>
        <w:t>;</w:t>
      </w:r>
    </w:p>
    <w:p w14:paraId="4E9ED381" w14:textId="77777777" w:rsidR="00AB3A68" w:rsidRDefault="00AB3A68" w:rsidP="00AB3A68">
      <w:pPr>
        <w:pStyle w:val="NormalWeb"/>
        <w:numPr>
          <w:ilvl w:val="0"/>
          <w:numId w:val="18"/>
        </w:numPr>
        <w:shd w:val="clear" w:color="auto" w:fill="FFFFFF"/>
        <w:spacing w:before="0" w:beforeAutospacing="0" w:after="0" w:after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=2</w:t>
      </w:r>
      <w:r>
        <w:rPr>
          <w:rStyle w:val="mord"/>
          <w:rFonts w:ascii="KaTeX_Math" w:hAnsi="KaTeX_Math"/>
          <w:i/>
          <w:iCs/>
          <w:color w:val="1F1F1F"/>
          <w:sz w:val="29"/>
          <w:szCs w:val="29"/>
        </w:rPr>
        <w:t>p</w:t>
      </w:r>
      <w:r>
        <w:rPr>
          <w:rStyle w:val="mrel"/>
          <w:rFonts w:ascii="KaTeX_Main" w:hAnsi="KaTeX_Main"/>
          <w:color w:val="1F1F1F"/>
          <w:sz w:val="29"/>
          <w:szCs w:val="29"/>
        </w:rPr>
        <w:t>=</w:t>
      </w:r>
      <w:r>
        <w:rPr>
          <w:rStyle w:val="mord"/>
          <w:rFonts w:ascii="KaTeX_Main" w:hAnsi="KaTeX_Main"/>
          <w:color w:val="1F1F1F"/>
          <w:sz w:val="29"/>
          <w:szCs w:val="29"/>
        </w:rPr>
        <w:t>2</w:t>
      </w:r>
      <w:r>
        <w:rPr>
          <w:color w:val="1F1F1F"/>
        </w:rPr>
        <w:t xml:space="preserve"> gives you </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2</w:t>
      </w:r>
      <w:r>
        <w:rPr>
          <w:rStyle w:val="mord"/>
          <w:rFonts w:ascii="KaTeX_Math" w:hAnsi="KaTeX_Math"/>
          <w:i/>
          <w:iCs/>
          <w:color w:val="1F1F1F"/>
          <w:sz w:val="29"/>
          <w:szCs w:val="29"/>
        </w:rPr>
        <w:t>L</w:t>
      </w:r>
      <w:r>
        <w:rPr>
          <w:rStyle w:val="mord"/>
          <w:rFonts w:ascii="KaTeX_Main" w:hAnsi="KaTeX_Main"/>
          <w:color w:val="1F1F1F"/>
          <w:sz w:val="20"/>
          <w:szCs w:val="20"/>
        </w:rPr>
        <w:t>2</w:t>
      </w:r>
      <w:r>
        <w:rPr>
          <w:rStyle w:val="vlist-s"/>
          <w:rFonts w:ascii="KaTeX_Main" w:hAnsi="KaTeX_Main"/>
          <w:color w:val="1F1F1F"/>
          <w:sz w:val="2"/>
          <w:szCs w:val="2"/>
        </w:rPr>
        <w:t>​</w:t>
      </w:r>
      <w:r>
        <w:rPr>
          <w:color w:val="1F1F1F"/>
        </w:rPr>
        <w:t xml:space="preserve">, the </w:t>
      </w:r>
      <w:hyperlink r:id="rId84" w:anchor="Definition" w:tgtFrame="_blank" w:tooltip="Euclidean distance wiki" w:history="1">
        <w:r>
          <w:rPr>
            <w:rStyle w:val="Hyperlink"/>
          </w:rPr>
          <w:t>Euclidean distance</w:t>
        </w:r>
      </w:hyperlink>
      <w:r>
        <w:rPr>
          <w:color w:val="1F1F1F"/>
        </w:rPr>
        <w:t xml:space="preserve">, </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∣2)1/2=∑∣</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∣2</w:t>
      </w:r>
      <w:r>
        <w:rPr>
          <w:rStyle w:val="delimsizing"/>
          <w:rFonts w:ascii="KaTeX_Size2" w:hAnsi="KaTeX_Size2"/>
          <w:color w:val="1F1F1F"/>
          <w:sz w:val="29"/>
          <w:szCs w:val="29"/>
        </w:rPr>
        <w:t>(</w:t>
      </w:r>
      <w:r>
        <w:rPr>
          <w:rStyle w:val="mop"/>
          <w:rFonts w:ascii="KaTeX_Size1" w:eastAsiaTheme="majorEastAsia" w:hAnsi="KaTeX_Size1"/>
          <w:color w:val="1F1F1F"/>
          <w:sz w:val="29"/>
          <w:szCs w:val="29"/>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bin"/>
          <w:rFonts w:ascii="KaTeX_Main" w:hAnsi="KaTeX_Main"/>
          <w:color w:val="1F1F1F"/>
          <w:sz w:val="29"/>
          <w:szCs w:val="29"/>
        </w:rPr>
        <w:t>−</w:t>
      </w:r>
      <w:proofErr w:type="spellStart"/>
      <w:r>
        <w:rPr>
          <w:rStyle w:val="mord"/>
          <w:rFonts w:ascii="KaTeX_Math" w:hAnsi="KaTeX_Math"/>
          <w:i/>
          <w:iCs/>
          <w:color w:val="1F1F1F"/>
          <w:sz w:val="29"/>
          <w:szCs w:val="29"/>
        </w:rPr>
        <w:t>y</w:t>
      </w:r>
      <w:r>
        <w:rPr>
          <w:rStyle w:val="mord"/>
          <w:rFonts w:ascii="KaTeX_Math" w:hAnsi="KaTeX_Math"/>
          <w:i/>
          <w:iCs/>
          <w:color w:val="1F1F1F"/>
          <w:sz w:val="20"/>
          <w:szCs w:val="20"/>
        </w:rPr>
        <w:t>i</w:t>
      </w:r>
      <w:proofErr w:type="spellEnd"/>
      <w:r>
        <w:rPr>
          <w:rStyle w:val="vlist-s"/>
          <w:rFonts w:ascii="KaTeX_Main" w:hAnsi="KaTeX_Main"/>
          <w:color w:val="1F1F1F"/>
          <w:sz w:val="2"/>
          <w:szCs w:val="2"/>
        </w:rPr>
        <w:t>​</w:t>
      </w:r>
      <w:r>
        <w:rPr>
          <w:rStyle w:val="mclose"/>
          <w:rFonts w:ascii="KaTeX_Main" w:hAnsi="KaTeX_Main"/>
          <w:color w:val="1F1F1F"/>
          <w:sz w:val="29"/>
          <w:szCs w:val="29"/>
        </w:rPr>
        <w:t>∣</w:t>
      </w:r>
      <w:r>
        <w:rPr>
          <w:rStyle w:val="mord"/>
          <w:rFonts w:ascii="KaTeX_Main" w:hAnsi="KaTeX_Main"/>
          <w:color w:val="1F1F1F"/>
          <w:sz w:val="20"/>
          <w:szCs w:val="20"/>
        </w:rPr>
        <w:t>2</w:t>
      </w:r>
      <w:r>
        <w:rPr>
          <w:rStyle w:val="delimsizing"/>
          <w:rFonts w:ascii="KaTeX_Size2" w:hAnsi="KaTeX_Size2"/>
          <w:color w:val="1F1F1F"/>
          <w:sz w:val="29"/>
          <w:szCs w:val="29"/>
        </w:rPr>
        <w:t>)</w:t>
      </w:r>
      <w:r>
        <w:rPr>
          <w:rStyle w:val="mord"/>
          <w:rFonts w:ascii="KaTeX_Main" w:hAnsi="KaTeX_Main"/>
          <w:color w:val="1F1F1F"/>
          <w:sz w:val="20"/>
          <w:szCs w:val="20"/>
        </w:rPr>
        <w:t>1/2</w:t>
      </w:r>
      <w:r>
        <w:rPr>
          <w:rStyle w:val="mrel"/>
          <w:rFonts w:ascii="KaTeX_Main" w:hAnsi="KaTeX_Main"/>
          <w:color w:val="1F1F1F"/>
          <w:sz w:val="29"/>
          <w:szCs w:val="29"/>
        </w:rPr>
        <w:t>=</w:t>
      </w:r>
      <w:r>
        <w:rPr>
          <w:rStyle w:val="mop"/>
          <w:rFonts w:ascii="KaTeX_Size1" w:eastAsiaTheme="majorEastAsia" w:hAnsi="KaTeX_Size1"/>
          <w:color w:val="1F1F1F"/>
          <w:sz w:val="29"/>
          <w:szCs w:val="29"/>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bin"/>
          <w:rFonts w:ascii="KaTeX_Main" w:hAnsi="KaTeX_Main"/>
          <w:color w:val="1F1F1F"/>
          <w:sz w:val="29"/>
          <w:szCs w:val="29"/>
        </w:rPr>
        <w:t>−</w:t>
      </w:r>
      <w:proofErr w:type="spellStart"/>
      <w:r>
        <w:rPr>
          <w:rStyle w:val="mord"/>
          <w:rFonts w:ascii="KaTeX_Math" w:hAnsi="KaTeX_Math"/>
          <w:i/>
          <w:iCs/>
          <w:color w:val="1F1F1F"/>
          <w:sz w:val="29"/>
          <w:szCs w:val="29"/>
        </w:rPr>
        <w:t>y</w:t>
      </w:r>
      <w:r>
        <w:rPr>
          <w:rStyle w:val="mord"/>
          <w:rFonts w:ascii="KaTeX_Math" w:hAnsi="KaTeX_Math"/>
          <w:i/>
          <w:iCs/>
          <w:color w:val="1F1F1F"/>
          <w:sz w:val="20"/>
          <w:szCs w:val="20"/>
        </w:rPr>
        <w:t>i</w:t>
      </w:r>
      <w:proofErr w:type="spellEnd"/>
      <w:r>
        <w:rPr>
          <w:rStyle w:val="vlist-s"/>
          <w:rFonts w:ascii="KaTeX_Main" w:hAnsi="KaTeX_Main"/>
          <w:color w:val="1F1F1F"/>
          <w:sz w:val="2"/>
          <w:szCs w:val="2"/>
        </w:rPr>
        <w:t>​</w:t>
      </w:r>
      <w:r>
        <w:rPr>
          <w:rStyle w:val="mclose"/>
          <w:rFonts w:ascii="KaTeX_Main" w:hAnsi="KaTeX_Main"/>
          <w:color w:val="1F1F1F"/>
          <w:sz w:val="29"/>
          <w:szCs w:val="29"/>
        </w:rPr>
        <w:t>∣</w:t>
      </w:r>
      <w:r>
        <w:rPr>
          <w:rStyle w:val="mord"/>
          <w:rFonts w:ascii="KaTeX_Main" w:hAnsi="KaTeX_Main"/>
          <w:color w:val="1F1F1F"/>
          <w:sz w:val="20"/>
          <w:szCs w:val="20"/>
        </w:rPr>
        <w:t>2</w:t>
      </w:r>
      <w:r>
        <w:rPr>
          <w:rStyle w:val="vlist-s"/>
          <w:rFonts w:ascii="KaTeX_Main" w:hAnsi="KaTeX_Main"/>
          <w:color w:val="1F1F1F"/>
          <w:sz w:val="2"/>
          <w:szCs w:val="2"/>
        </w:rPr>
        <w:t>​</w:t>
      </w:r>
      <w:r>
        <w:rPr>
          <w:color w:val="1F1F1F"/>
        </w:rPr>
        <w:t>;</w:t>
      </w:r>
    </w:p>
    <w:p w14:paraId="3E24C884" w14:textId="77777777" w:rsidR="00AB3A68" w:rsidRDefault="00AB3A68" w:rsidP="00AB3A68">
      <w:pPr>
        <w:pStyle w:val="NormalWeb"/>
        <w:numPr>
          <w:ilvl w:val="0"/>
          <w:numId w:val="18"/>
        </w:numPr>
        <w:shd w:val="clear" w:color="auto" w:fill="FFFFFF"/>
        <w:spacing w:before="0" w:beforeAutospacing="0" w:after="0" w:after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mord"/>
          <w:rFonts w:ascii="KaTeX_Math" w:hAnsi="KaTeX_Math"/>
          <w:i/>
          <w:iCs/>
          <w:color w:val="1F1F1F"/>
          <w:sz w:val="29"/>
          <w:szCs w:val="29"/>
        </w:rPr>
        <w:t>p</w:t>
      </w:r>
      <w:r>
        <w:rPr>
          <w:rStyle w:val="mrel"/>
          <w:rFonts w:ascii="KaTeX_Main" w:hAnsi="KaTeX_Main"/>
          <w:color w:val="1F1F1F"/>
          <w:sz w:val="29"/>
          <w:szCs w:val="29"/>
        </w:rPr>
        <w:t>=</w:t>
      </w:r>
      <w:r>
        <w:rPr>
          <w:rStyle w:val="mord"/>
          <w:rFonts w:ascii="KaTeX_Main" w:hAnsi="KaTeX_Main"/>
          <w:color w:val="1F1F1F"/>
          <w:sz w:val="29"/>
          <w:szCs w:val="29"/>
        </w:rPr>
        <w:t>∞</w:t>
      </w:r>
      <w:r>
        <w:rPr>
          <w:color w:val="1F1F1F"/>
        </w:rPr>
        <w:t xml:space="preserve"> gives you </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mord"/>
          <w:rFonts w:ascii="KaTeX_Math" w:hAnsi="KaTeX_Math"/>
          <w:i/>
          <w:iCs/>
          <w:color w:val="1F1F1F"/>
          <w:sz w:val="29"/>
          <w:szCs w:val="29"/>
        </w:rPr>
        <w:t>L</w:t>
      </w:r>
      <w:r>
        <w:rPr>
          <w:rStyle w:val="mord"/>
          <w:rFonts w:ascii="KaTeX_Main" w:hAnsi="KaTeX_Main"/>
          <w:color w:val="1F1F1F"/>
          <w:sz w:val="20"/>
          <w:szCs w:val="20"/>
        </w:rPr>
        <w:t>∞</w:t>
      </w:r>
      <w:r>
        <w:rPr>
          <w:rStyle w:val="vlist-s"/>
          <w:rFonts w:ascii="KaTeX_Main" w:hAnsi="KaTeX_Main"/>
          <w:color w:val="1F1F1F"/>
          <w:sz w:val="2"/>
          <w:szCs w:val="2"/>
        </w:rPr>
        <w:t>​</w:t>
      </w:r>
      <w:r>
        <w:rPr>
          <w:color w:val="1F1F1F"/>
        </w:rPr>
        <w:t xml:space="preserve">, the </w:t>
      </w:r>
      <w:hyperlink r:id="rId85" w:anchor="Distance_in_Euclidean_space" w:tgtFrame="_blank" w:tooltip="Infinity distance Wikipedia" w:history="1">
        <w:r>
          <w:rPr>
            <w:rStyle w:val="Hyperlink"/>
          </w:rPr>
          <w:t>Infinity distance</w:t>
        </w:r>
      </w:hyperlink>
      <w:r>
        <w:rPr>
          <w:color w:val="1F1F1F"/>
        </w:rPr>
        <w:t xml:space="preserve"> in this case is </w:t>
      </w:r>
      <w:r>
        <w:rPr>
          <w:rStyle w:val="katex-mathml"/>
          <w:rFonts w:ascii="KaTeX_Main" w:hAnsi="KaTeX_Main"/>
          <w:color w:val="1F1F1F"/>
          <w:sz w:val="29"/>
          <w:szCs w:val="29"/>
          <w:bdr w:val="none" w:sz="0" w:space="0" w:color="auto" w:frame="1"/>
        </w:rPr>
        <w:t>max⁡</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≥1∣</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mop"/>
          <w:rFonts w:ascii="KaTeX_Main" w:eastAsiaTheme="majorEastAsia" w:hAnsi="KaTeX_Main"/>
          <w:color w:val="1F1F1F"/>
          <w:sz w:val="29"/>
          <w:szCs w:val="29"/>
        </w:rPr>
        <w:t>max</w:t>
      </w:r>
      <w:r>
        <w:rPr>
          <w:rStyle w:val="mord"/>
          <w:rFonts w:ascii="KaTeX_Math" w:hAnsi="KaTeX_Math"/>
          <w:i/>
          <w:iCs/>
          <w:color w:val="1F1F1F"/>
          <w:sz w:val="20"/>
          <w:szCs w:val="20"/>
        </w:rPr>
        <w:t>i</w:t>
      </w:r>
      <w:r>
        <w:rPr>
          <w:rStyle w:val="mrel"/>
          <w:rFonts w:ascii="KaTeX_Main" w:hAnsi="KaTeX_Main"/>
          <w:color w:val="1F1F1F"/>
          <w:sz w:val="20"/>
          <w:szCs w:val="20"/>
        </w:rPr>
        <w:t>≥</w:t>
      </w:r>
      <w:r>
        <w:rPr>
          <w:rStyle w:val="mord"/>
          <w:rFonts w:ascii="KaTeX_Main" w:hAnsi="KaTeX_Main"/>
          <w:color w:val="1F1F1F"/>
          <w:sz w:val="20"/>
          <w:szCs w:val="20"/>
        </w:rPr>
        <w:t>1</w:t>
      </w:r>
      <w:r>
        <w:rPr>
          <w:rStyle w:val="vlist-s"/>
          <w:rFonts w:ascii="KaTeX_Main" w:hAnsi="KaTeX_Main"/>
          <w:color w:val="1F1F1F"/>
          <w:sz w:val="2"/>
          <w:szCs w:val="2"/>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bin"/>
          <w:rFonts w:ascii="KaTeX_Main" w:hAnsi="KaTeX_Main"/>
          <w:color w:val="1F1F1F"/>
          <w:sz w:val="29"/>
          <w:szCs w:val="29"/>
        </w:rPr>
        <w:t>−</w:t>
      </w:r>
      <w:proofErr w:type="spellStart"/>
      <w:r>
        <w:rPr>
          <w:rStyle w:val="mord"/>
          <w:rFonts w:ascii="KaTeX_Math" w:hAnsi="KaTeX_Math"/>
          <w:i/>
          <w:iCs/>
          <w:color w:val="1F1F1F"/>
          <w:sz w:val="29"/>
          <w:szCs w:val="29"/>
        </w:rPr>
        <w:t>y</w:t>
      </w:r>
      <w:r>
        <w:rPr>
          <w:rStyle w:val="mord"/>
          <w:rFonts w:ascii="KaTeX_Math" w:hAnsi="KaTeX_Math"/>
          <w:i/>
          <w:iCs/>
          <w:color w:val="1F1F1F"/>
          <w:sz w:val="20"/>
          <w:szCs w:val="20"/>
        </w:rPr>
        <w:t>i</w:t>
      </w:r>
      <w:proofErr w:type="spellEnd"/>
      <w:r>
        <w:rPr>
          <w:rStyle w:val="vlist-s"/>
          <w:rFonts w:ascii="KaTeX_Main" w:hAnsi="KaTeX_Main"/>
          <w:color w:val="1F1F1F"/>
          <w:sz w:val="2"/>
          <w:szCs w:val="2"/>
        </w:rPr>
        <w:t>​</w:t>
      </w:r>
      <w:r>
        <w:rPr>
          <w:rStyle w:val="mclose"/>
          <w:rFonts w:ascii="KaTeX_Main" w:hAnsi="KaTeX_Main"/>
          <w:color w:val="1F1F1F"/>
          <w:sz w:val="29"/>
          <w:szCs w:val="29"/>
        </w:rPr>
        <w:t>∣</w:t>
      </w:r>
      <w:r>
        <w:rPr>
          <w:color w:val="1F1F1F"/>
        </w:rPr>
        <w:t>.</w:t>
      </w:r>
    </w:p>
    <w:p w14:paraId="242D42D3" w14:textId="77777777" w:rsidR="00AB3A68" w:rsidRDefault="00AB3A68" w:rsidP="00AB3A68">
      <w:pPr>
        <w:pStyle w:val="NormalWeb"/>
        <w:shd w:val="clear" w:color="auto" w:fill="FFFFFF"/>
        <w:spacing w:before="0" w:beforeAutospacing="0"/>
        <w:rPr>
          <w:color w:val="1F1F1F"/>
        </w:rPr>
      </w:pPr>
      <w:r>
        <w:rPr>
          <w:color w:val="1F1F1F"/>
        </w:rPr>
        <w:t xml:space="preserve">We are mostly interested in the </w:t>
      </w:r>
      <w:r>
        <w:rPr>
          <w:rStyle w:val="Strong"/>
          <w:rFonts w:ascii="unset" w:hAnsi="unset"/>
          <w:color w:val="1F1F1F"/>
        </w:rPr>
        <w:t>Euclidean distance</w:t>
      </w:r>
      <w:r>
        <w:rPr>
          <w:color w:val="1F1F1F"/>
        </w:rPr>
        <w:t xml:space="preserve">! </w:t>
      </w:r>
    </w:p>
    <w:p w14:paraId="77696E71" w14:textId="77777777" w:rsidR="00AB3A68" w:rsidRDefault="00AB3A68" w:rsidP="00AB3A68">
      <w:pPr>
        <w:pStyle w:val="NormalWeb"/>
        <w:shd w:val="clear" w:color="auto" w:fill="FFFFFF"/>
        <w:spacing w:before="0" w:beforeAutospacing="0"/>
        <w:rPr>
          <w:color w:val="1F1F1F"/>
        </w:rPr>
      </w:pPr>
      <w:r>
        <w:rPr>
          <w:color w:val="1F1F1F"/>
        </w:rPr>
        <w:t xml:space="preserve">Finally, notice that unpacking the </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2</w:t>
      </w:r>
      <w:r>
        <w:rPr>
          <w:rStyle w:val="mord"/>
          <w:rFonts w:ascii="KaTeX_Math" w:hAnsi="KaTeX_Math"/>
          <w:i/>
          <w:iCs/>
          <w:color w:val="1F1F1F"/>
          <w:sz w:val="29"/>
          <w:szCs w:val="29"/>
        </w:rPr>
        <w:t>L</w:t>
      </w:r>
      <w:r>
        <w:rPr>
          <w:rStyle w:val="mord"/>
          <w:rFonts w:ascii="KaTeX_Main" w:hAnsi="KaTeX_Main"/>
          <w:color w:val="1F1F1F"/>
          <w:sz w:val="20"/>
          <w:szCs w:val="20"/>
        </w:rPr>
        <w:t>2</w:t>
      </w:r>
      <w:r>
        <w:rPr>
          <w:rStyle w:val="vlist-s"/>
          <w:rFonts w:ascii="KaTeX_Main" w:hAnsi="KaTeX_Main"/>
          <w:color w:val="1F1F1F"/>
          <w:sz w:val="2"/>
          <w:szCs w:val="2"/>
        </w:rPr>
        <w:t>​</w:t>
      </w:r>
      <w:r>
        <w:rPr>
          <w:color w:val="1F1F1F"/>
        </w:rPr>
        <w:t xml:space="preserve"> distance gives you the following:</w:t>
      </w:r>
    </w:p>
    <w:p w14:paraId="22BEE46E" w14:textId="77777777" w:rsidR="00AB3A68" w:rsidRDefault="00AB3A68" w:rsidP="00AB3A68">
      <w:pPr>
        <w:pStyle w:val="NormalWeb"/>
        <w:shd w:val="clear" w:color="auto" w:fill="FFFFFF"/>
        <w:spacing w:before="0" w:before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2=(∑</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=1</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∣2)1/2=(</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1−</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1)2+(</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2−</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2)2+⋯+(</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)2</w:t>
      </w:r>
      <w:r>
        <w:rPr>
          <w:rStyle w:val="mord"/>
          <w:rFonts w:ascii="KaTeX_Math" w:hAnsi="KaTeX_Math"/>
          <w:i/>
          <w:iCs/>
          <w:color w:val="1F1F1F"/>
          <w:sz w:val="29"/>
          <w:szCs w:val="29"/>
        </w:rPr>
        <w:t>L</w:t>
      </w:r>
      <w:r>
        <w:rPr>
          <w:rStyle w:val="mord"/>
          <w:rFonts w:ascii="KaTeX_Main" w:hAnsi="KaTeX_Main"/>
          <w:color w:val="1F1F1F"/>
          <w:sz w:val="20"/>
          <w:szCs w:val="20"/>
        </w:rPr>
        <w:t>2</w:t>
      </w:r>
      <w:r>
        <w:rPr>
          <w:rStyle w:val="vlist-s"/>
          <w:rFonts w:ascii="KaTeX_Main" w:hAnsi="KaTeX_Main"/>
          <w:color w:val="1F1F1F"/>
          <w:sz w:val="2"/>
          <w:szCs w:val="2"/>
        </w:rPr>
        <w:t>​</w:t>
      </w:r>
      <w:r>
        <w:rPr>
          <w:rStyle w:val="mrel"/>
          <w:rFonts w:ascii="KaTeX_Main" w:hAnsi="KaTeX_Main"/>
          <w:color w:val="1F1F1F"/>
          <w:sz w:val="29"/>
          <w:szCs w:val="29"/>
        </w:rPr>
        <w:t>=</w:t>
      </w:r>
      <w:r>
        <w:rPr>
          <w:rStyle w:val="delimsizing"/>
          <w:rFonts w:ascii="KaTeX_Size3" w:hAnsi="KaTeX_Size3"/>
          <w:color w:val="1F1F1F"/>
          <w:sz w:val="29"/>
          <w:szCs w:val="29"/>
        </w:rPr>
        <w:t>(</w:t>
      </w:r>
      <w:r>
        <w:rPr>
          <w:rStyle w:val="mord"/>
          <w:rFonts w:ascii="KaTeX_Math" w:hAnsi="KaTeX_Math"/>
          <w:i/>
          <w:iCs/>
          <w:color w:val="1F1F1F"/>
          <w:sz w:val="20"/>
          <w:szCs w:val="20"/>
        </w:rPr>
        <w:t>i</w:t>
      </w:r>
      <w:r>
        <w:rPr>
          <w:rStyle w:val="mrel"/>
          <w:rFonts w:ascii="KaTeX_Main" w:hAnsi="KaTeX_Main"/>
          <w:color w:val="1F1F1F"/>
          <w:sz w:val="20"/>
          <w:szCs w:val="20"/>
        </w:rPr>
        <w:t>=</w:t>
      </w:r>
      <w:r>
        <w:rPr>
          <w:rStyle w:val="mord"/>
          <w:rFonts w:ascii="KaTeX_Main" w:hAnsi="KaTeX_Main"/>
          <w:color w:val="1F1F1F"/>
          <w:sz w:val="20"/>
          <w:szCs w:val="20"/>
        </w:rPr>
        <w:t>1</w:t>
      </w:r>
      <w:r>
        <w:rPr>
          <w:rStyle w:val="mop"/>
          <w:rFonts w:ascii="KaTeX_Size1" w:eastAsiaTheme="majorEastAsia" w:hAnsi="KaTeX_Size1"/>
          <w:color w:val="1F1F1F"/>
          <w:sz w:val="29"/>
          <w:szCs w:val="29"/>
        </w:rPr>
        <w:t>∑</w:t>
      </w:r>
      <w:r>
        <w:rPr>
          <w:rStyle w:val="mord"/>
          <w:rFonts w:ascii="KaTeX_Math" w:hAnsi="KaTeX_Math"/>
          <w:i/>
          <w:iCs/>
          <w:color w:val="1F1F1F"/>
          <w:sz w:val="20"/>
          <w:szCs w:val="20"/>
        </w:rPr>
        <w:t>m</w:t>
      </w:r>
      <w:r>
        <w:rPr>
          <w:rStyle w:val="vlist-s"/>
          <w:rFonts w:ascii="KaTeX_Main" w:hAnsi="KaTeX_Main"/>
          <w:color w:val="1F1F1F"/>
          <w:sz w:val="2"/>
          <w:szCs w:val="2"/>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bin"/>
          <w:rFonts w:ascii="KaTeX_Main" w:hAnsi="KaTeX_Main"/>
          <w:color w:val="1F1F1F"/>
          <w:sz w:val="29"/>
          <w:szCs w:val="29"/>
        </w:rPr>
        <w:t>−</w:t>
      </w:r>
      <w:r>
        <w:rPr>
          <w:rStyle w:val="mord"/>
          <w:rFonts w:ascii="KaTeX_Math" w:hAnsi="KaTeX_Math"/>
          <w:i/>
          <w:iCs/>
          <w:color w:val="1F1F1F"/>
          <w:sz w:val="29"/>
          <w:szCs w:val="29"/>
        </w:rPr>
        <w:t>y</w:t>
      </w:r>
      <w:r>
        <w:rPr>
          <w:rStyle w:val="mord"/>
          <w:rFonts w:ascii="KaTeX_Math" w:hAnsi="KaTeX_Math"/>
          <w:i/>
          <w:iCs/>
          <w:color w:val="1F1F1F"/>
          <w:sz w:val="20"/>
          <w:szCs w:val="20"/>
        </w:rPr>
        <w:t>i</w:t>
      </w:r>
      <w:r>
        <w:rPr>
          <w:rStyle w:val="vlist-s"/>
          <w:rFonts w:ascii="KaTeX_Main" w:hAnsi="KaTeX_Main"/>
          <w:color w:val="1F1F1F"/>
          <w:sz w:val="2"/>
          <w:szCs w:val="2"/>
        </w:rPr>
        <w:t>​</w:t>
      </w:r>
      <w:r>
        <w:rPr>
          <w:rStyle w:val="mclose"/>
          <w:rFonts w:ascii="KaTeX_Main" w:hAnsi="KaTeX_Main"/>
          <w:color w:val="1F1F1F"/>
          <w:sz w:val="29"/>
          <w:szCs w:val="29"/>
        </w:rPr>
        <w:t>∣</w:t>
      </w:r>
      <w:r>
        <w:rPr>
          <w:rStyle w:val="mord"/>
          <w:rFonts w:ascii="KaTeX_Main" w:hAnsi="KaTeX_Main"/>
          <w:color w:val="1F1F1F"/>
          <w:sz w:val="20"/>
          <w:szCs w:val="20"/>
        </w:rPr>
        <w:t>2</w:t>
      </w:r>
      <w:r>
        <w:rPr>
          <w:rStyle w:val="delimsizing"/>
          <w:rFonts w:ascii="KaTeX_Size3" w:hAnsi="KaTeX_Size3"/>
          <w:color w:val="1F1F1F"/>
          <w:sz w:val="29"/>
          <w:szCs w:val="29"/>
        </w:rPr>
        <w:t>)</w:t>
      </w:r>
      <w:r>
        <w:rPr>
          <w:rStyle w:val="mord"/>
          <w:rFonts w:ascii="KaTeX_Main" w:hAnsi="KaTeX_Main"/>
          <w:color w:val="1F1F1F"/>
          <w:sz w:val="20"/>
          <w:szCs w:val="20"/>
        </w:rPr>
        <w:t>1/2</w:t>
      </w:r>
      <w:r>
        <w:rPr>
          <w:rStyle w:val="mrel"/>
          <w:rFonts w:ascii="KaTeX_Main" w:hAnsi="KaTeX_Main"/>
          <w:color w:val="1F1F1F"/>
          <w:sz w:val="29"/>
          <w:szCs w:val="29"/>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in" w:hAnsi="KaTeX_Main"/>
          <w:color w:val="1F1F1F"/>
          <w:sz w:val="20"/>
          <w:szCs w:val="20"/>
        </w:rPr>
        <w:t>1</w:t>
      </w:r>
      <w:r>
        <w:rPr>
          <w:rStyle w:val="vlist-s"/>
          <w:rFonts w:ascii="KaTeX_Main" w:hAnsi="KaTeX_Main"/>
          <w:color w:val="1F1F1F"/>
          <w:sz w:val="2"/>
          <w:szCs w:val="2"/>
        </w:rPr>
        <w:t>​</w:t>
      </w:r>
      <w:r>
        <w:rPr>
          <w:rStyle w:val="mbin"/>
          <w:rFonts w:ascii="KaTeX_Main" w:hAnsi="KaTeX_Main"/>
          <w:color w:val="1F1F1F"/>
          <w:sz w:val="29"/>
          <w:szCs w:val="29"/>
        </w:rPr>
        <w:t>−</w:t>
      </w:r>
      <w:r>
        <w:rPr>
          <w:rStyle w:val="mord"/>
          <w:rFonts w:ascii="KaTeX_Math" w:hAnsi="KaTeX_Math"/>
          <w:i/>
          <w:iCs/>
          <w:color w:val="1F1F1F"/>
          <w:sz w:val="29"/>
          <w:szCs w:val="29"/>
        </w:rPr>
        <w:t>y</w:t>
      </w:r>
      <w:r>
        <w:rPr>
          <w:rStyle w:val="mord"/>
          <w:rFonts w:ascii="KaTeX_Main" w:hAnsi="KaTeX_Main"/>
          <w:color w:val="1F1F1F"/>
          <w:sz w:val="20"/>
          <w:szCs w:val="20"/>
        </w:rPr>
        <w:t>1</w:t>
      </w:r>
      <w:r>
        <w:rPr>
          <w:rStyle w:val="vlist-s"/>
          <w:rFonts w:ascii="KaTeX_Main" w:hAnsi="KaTeX_Main"/>
          <w:color w:val="1F1F1F"/>
          <w:sz w:val="2"/>
          <w:szCs w:val="2"/>
        </w:rPr>
        <w:t>​</w:t>
      </w:r>
      <w:r>
        <w:rPr>
          <w:rStyle w:val="mclose"/>
          <w:rFonts w:ascii="KaTeX_Main" w:hAnsi="KaTeX_Main"/>
          <w:color w:val="1F1F1F"/>
          <w:sz w:val="29"/>
          <w:szCs w:val="29"/>
        </w:rPr>
        <w:t>)</w:t>
      </w:r>
      <w:r>
        <w:rPr>
          <w:rStyle w:val="mord"/>
          <w:rFonts w:ascii="KaTeX_Main" w:hAnsi="KaTeX_Main"/>
          <w:color w:val="1F1F1F"/>
          <w:sz w:val="20"/>
          <w:szCs w:val="20"/>
        </w:rPr>
        <w:t>2</w:t>
      </w:r>
      <w:r>
        <w:rPr>
          <w:rStyle w:val="mbin"/>
          <w:rFonts w:ascii="KaTeX_Main" w:hAnsi="KaTeX_Main"/>
          <w:color w:val="1F1F1F"/>
          <w:sz w:val="29"/>
          <w:szCs w:val="29"/>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in" w:hAnsi="KaTeX_Main"/>
          <w:color w:val="1F1F1F"/>
          <w:sz w:val="20"/>
          <w:szCs w:val="20"/>
        </w:rPr>
        <w:t>2</w:t>
      </w:r>
      <w:r>
        <w:rPr>
          <w:rStyle w:val="vlist-s"/>
          <w:rFonts w:ascii="KaTeX_Main" w:hAnsi="KaTeX_Main"/>
          <w:color w:val="1F1F1F"/>
          <w:sz w:val="2"/>
          <w:szCs w:val="2"/>
        </w:rPr>
        <w:t>​</w:t>
      </w:r>
      <w:r>
        <w:rPr>
          <w:rStyle w:val="mbin"/>
          <w:rFonts w:ascii="KaTeX_Main" w:hAnsi="KaTeX_Main"/>
          <w:color w:val="1F1F1F"/>
          <w:sz w:val="29"/>
          <w:szCs w:val="29"/>
        </w:rPr>
        <w:t>−</w:t>
      </w:r>
      <w:r>
        <w:rPr>
          <w:rStyle w:val="mord"/>
          <w:rFonts w:ascii="KaTeX_Math" w:hAnsi="KaTeX_Math"/>
          <w:i/>
          <w:iCs/>
          <w:color w:val="1F1F1F"/>
          <w:sz w:val="29"/>
          <w:szCs w:val="29"/>
        </w:rPr>
        <w:t>y</w:t>
      </w:r>
      <w:r>
        <w:rPr>
          <w:rStyle w:val="mord"/>
          <w:rFonts w:ascii="KaTeX_Main" w:hAnsi="KaTeX_Main"/>
          <w:color w:val="1F1F1F"/>
          <w:sz w:val="20"/>
          <w:szCs w:val="20"/>
        </w:rPr>
        <w:t>2</w:t>
      </w:r>
      <w:r>
        <w:rPr>
          <w:rStyle w:val="vlist-s"/>
          <w:rFonts w:ascii="KaTeX_Main" w:hAnsi="KaTeX_Main"/>
          <w:color w:val="1F1F1F"/>
          <w:sz w:val="2"/>
          <w:szCs w:val="2"/>
        </w:rPr>
        <w:t>​</w:t>
      </w:r>
      <w:r>
        <w:rPr>
          <w:rStyle w:val="mclose"/>
          <w:rFonts w:ascii="KaTeX_Main" w:hAnsi="KaTeX_Main"/>
          <w:color w:val="1F1F1F"/>
          <w:sz w:val="29"/>
          <w:szCs w:val="29"/>
        </w:rPr>
        <w:t>)</w:t>
      </w:r>
      <w:r>
        <w:rPr>
          <w:rStyle w:val="mord"/>
          <w:rFonts w:ascii="KaTeX_Main" w:hAnsi="KaTeX_Main"/>
          <w:color w:val="1F1F1F"/>
          <w:sz w:val="20"/>
          <w:szCs w:val="20"/>
        </w:rPr>
        <w:t>2</w:t>
      </w:r>
      <w:r>
        <w:rPr>
          <w:rStyle w:val="mbin"/>
          <w:rFonts w:ascii="KaTeX_Main" w:hAnsi="KaTeX_Main"/>
          <w:color w:val="1F1F1F"/>
          <w:sz w:val="29"/>
          <w:szCs w:val="29"/>
        </w:rPr>
        <w:t>+</w:t>
      </w:r>
      <w:r>
        <w:rPr>
          <w:rStyle w:val="minner"/>
          <w:rFonts w:ascii="KaTeX_Main" w:hAnsi="KaTeX_Main"/>
          <w:color w:val="1F1F1F"/>
          <w:sz w:val="29"/>
          <w:szCs w:val="29"/>
        </w:rPr>
        <w:t>⋯</w:t>
      </w:r>
      <w:r>
        <w:rPr>
          <w:rStyle w:val="mbin"/>
          <w:rFonts w:ascii="KaTeX_Main" w:hAnsi="KaTeX_Main"/>
          <w:color w:val="1F1F1F"/>
          <w:sz w:val="29"/>
          <w:szCs w:val="29"/>
        </w:rPr>
        <w:t>+</w:t>
      </w:r>
      <w:r>
        <w:rPr>
          <w:rStyle w:val="mopen"/>
          <w:rFonts w:ascii="KaTeX_Main" w:hAnsi="KaTeX_Main"/>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m</w:t>
      </w:r>
      <w:r>
        <w:rPr>
          <w:rStyle w:val="vlist-s"/>
          <w:rFonts w:ascii="KaTeX_Main" w:hAnsi="KaTeX_Main"/>
          <w:color w:val="1F1F1F"/>
          <w:sz w:val="2"/>
          <w:szCs w:val="2"/>
        </w:rPr>
        <w:t>​</w:t>
      </w:r>
      <w:r>
        <w:rPr>
          <w:rStyle w:val="mbin"/>
          <w:rFonts w:ascii="KaTeX_Main" w:hAnsi="KaTeX_Main"/>
          <w:color w:val="1F1F1F"/>
          <w:sz w:val="29"/>
          <w:szCs w:val="29"/>
        </w:rPr>
        <w:t>−</w:t>
      </w:r>
      <w:r>
        <w:rPr>
          <w:rStyle w:val="mord"/>
          <w:rFonts w:ascii="KaTeX_Math" w:hAnsi="KaTeX_Math"/>
          <w:i/>
          <w:iCs/>
          <w:color w:val="1F1F1F"/>
          <w:sz w:val="29"/>
          <w:szCs w:val="29"/>
        </w:rPr>
        <w:t>y</w:t>
      </w:r>
      <w:r>
        <w:rPr>
          <w:rStyle w:val="mord"/>
          <w:rFonts w:ascii="KaTeX_Math" w:hAnsi="KaTeX_Math"/>
          <w:i/>
          <w:iCs/>
          <w:color w:val="1F1F1F"/>
          <w:sz w:val="20"/>
          <w:szCs w:val="20"/>
        </w:rPr>
        <w:t>m</w:t>
      </w:r>
      <w:r>
        <w:rPr>
          <w:rStyle w:val="vlist-s"/>
          <w:rFonts w:ascii="KaTeX_Main" w:hAnsi="KaTeX_Main"/>
          <w:color w:val="1F1F1F"/>
          <w:sz w:val="2"/>
          <w:szCs w:val="2"/>
        </w:rPr>
        <w:t>​</w:t>
      </w:r>
      <w:r>
        <w:rPr>
          <w:rStyle w:val="mclose"/>
          <w:rFonts w:ascii="KaTeX_Main" w:hAnsi="KaTeX_Main"/>
          <w:color w:val="1F1F1F"/>
          <w:sz w:val="29"/>
          <w:szCs w:val="29"/>
        </w:rPr>
        <w:t>)</w:t>
      </w:r>
      <w:r>
        <w:rPr>
          <w:rStyle w:val="mord"/>
          <w:rFonts w:ascii="KaTeX_Main" w:hAnsi="KaTeX_Main"/>
          <w:color w:val="1F1F1F"/>
          <w:sz w:val="20"/>
          <w:szCs w:val="20"/>
        </w:rPr>
        <w:t>2</w:t>
      </w:r>
      <w:r>
        <w:rPr>
          <w:rStyle w:val="vlist-s"/>
          <w:rFonts w:ascii="KaTeX_Main" w:hAnsi="KaTeX_Main"/>
          <w:color w:val="1F1F1F"/>
          <w:sz w:val="2"/>
          <w:szCs w:val="2"/>
        </w:rPr>
        <w:t>​</w:t>
      </w:r>
      <w:r>
        <w:rPr>
          <w:color w:val="1F1F1F"/>
        </w:rPr>
        <w:t>.</w:t>
      </w:r>
    </w:p>
    <w:p w14:paraId="104E21B6" w14:textId="77777777" w:rsidR="00AB3A68" w:rsidRDefault="00AB3A68" w:rsidP="00AB3A68">
      <w:pPr>
        <w:pStyle w:val="NormalWeb"/>
        <w:shd w:val="clear" w:color="auto" w:fill="FFFFFF"/>
        <w:spacing w:before="0" w:beforeAutospacing="0"/>
        <w:rPr>
          <w:color w:val="1F1F1F"/>
        </w:rPr>
      </w:pPr>
      <w:r>
        <w:rPr>
          <w:color w:val="1F1F1F"/>
        </w:rPr>
        <w:t xml:space="preserve">That will be how we will calculate </w:t>
      </w:r>
      <w:proofErr w:type="spellStart"/>
      <w:r>
        <w:rPr>
          <w:color w:val="1F1F1F"/>
        </w:rPr>
        <w:t>i</w:t>
      </w:r>
      <w:proofErr w:type="spellEnd"/>
    </w:p>
    <w:p w14:paraId="115A124A" w14:textId="77777777" w:rsidR="00FC5E8C" w:rsidRDefault="00FC5E8C" w:rsidP="00FC5E8C">
      <w:pPr>
        <w:pStyle w:val="NormalWeb"/>
        <w:shd w:val="clear" w:color="auto" w:fill="FFFFFF"/>
        <w:spacing w:before="0" w:beforeAutospacing="0"/>
        <w:rPr>
          <w:color w:val="1F1F1F"/>
        </w:rPr>
      </w:pPr>
      <w:r>
        <w:rPr>
          <w:rStyle w:val="Strong"/>
          <w:rFonts w:ascii="unset" w:hAnsi="unset"/>
          <w:color w:val="1F1F1F"/>
        </w:rPr>
        <w:t>Normalisation</w:t>
      </w:r>
      <w:r>
        <w:rPr>
          <w:color w:val="1F1F1F"/>
        </w:rPr>
        <w:t xml:space="preserve">, also known as </w:t>
      </w:r>
      <w:r>
        <w:rPr>
          <w:rStyle w:val="Strong"/>
          <w:rFonts w:ascii="unset" w:hAnsi="unset"/>
          <w:color w:val="1F1F1F"/>
        </w:rPr>
        <w:t>standardisation</w:t>
      </w:r>
      <w:r>
        <w:rPr>
          <w:color w:val="1F1F1F"/>
        </w:rPr>
        <w:t xml:space="preserve">, is a way of applying the same </w:t>
      </w:r>
      <w:r>
        <w:rPr>
          <w:rStyle w:val="Emphasis"/>
          <w:color w:val="1F1F1F"/>
        </w:rPr>
        <w:t xml:space="preserve">scale of measurement </w:t>
      </w:r>
      <w:r>
        <w:rPr>
          <w:color w:val="1F1F1F"/>
        </w:rPr>
        <w:t xml:space="preserve">to your data: imagine you have measured two features for each data point, but </w:t>
      </w:r>
      <w:r>
        <w:rPr>
          <w:color w:val="1F1F1F"/>
        </w:rPr>
        <w:lastRenderedPageBreak/>
        <w:t xml:space="preserve">one varies between 0 to 1000, while the other is only from 0 to 2. If you start adding these two together and making calculations, you can see that any change in the first ones will weight far more than in the second ones. This is very obvious when we think about proportions: your first data point x could have 900 for its first feature, and 1 for the second one. If suddenly the first one were to be halved, you would have 450 there, whereas the other one would still be 1. Conversely, if the second variable is halved, it is only going to become 0.5 (whereas the first one would remain 900). The second one is so small that its changes won't really be visible when you compute using these two together. To correct that, you transform them so that they are measured </w:t>
      </w:r>
      <w:r>
        <w:rPr>
          <w:rStyle w:val="Emphasis"/>
          <w:color w:val="1F1F1F"/>
        </w:rPr>
        <w:t>on the same scale</w:t>
      </w:r>
      <w:r>
        <w:rPr>
          <w:color w:val="1F1F1F"/>
        </w:rPr>
        <w:t>, meaning, for instance, that all values should fall between 0 and 1, shrinking or increasing your variables, but respecting all proportions (in our case, the first variable would become 0.9, and the second 0.5). In this case, halving one variable (to 0.45) or the other (to 0.25) will have a similar effect on the overall result!</w:t>
      </w:r>
    </w:p>
    <w:p w14:paraId="477C49DE" w14:textId="77777777" w:rsidR="00FC5E8C" w:rsidRDefault="00FC5E8C" w:rsidP="00FC5E8C">
      <w:pPr>
        <w:pStyle w:val="NormalWeb"/>
        <w:shd w:val="clear" w:color="auto" w:fill="FFFFFF"/>
        <w:spacing w:before="0" w:beforeAutospacing="0"/>
        <w:rPr>
          <w:color w:val="1F1F1F"/>
        </w:rPr>
      </w:pPr>
      <w:r>
        <w:rPr>
          <w:color w:val="1F1F1F"/>
        </w:rPr>
        <w:t xml:space="preserve">The method is the following: you </w:t>
      </w:r>
      <w:r>
        <w:rPr>
          <w:rStyle w:val="Strong"/>
          <w:rFonts w:ascii="unset" w:hAnsi="unset"/>
          <w:color w:val="1F1F1F"/>
        </w:rPr>
        <w:t>subtract the mean</w:t>
      </w:r>
      <w:r>
        <w:rPr>
          <w:color w:val="1F1F1F"/>
        </w:rPr>
        <w:t xml:space="preserve">, and </w:t>
      </w:r>
      <w:r>
        <w:rPr>
          <w:rStyle w:val="Strong"/>
          <w:rFonts w:ascii="unset" w:hAnsi="unset"/>
          <w:color w:val="1F1F1F"/>
        </w:rPr>
        <w:t>divide by the standard deviation</w:t>
      </w:r>
      <w:r>
        <w:rPr>
          <w:color w:val="1F1F1F"/>
        </w:rPr>
        <w:t>. Here is the equation:</w:t>
      </w:r>
    </w:p>
    <w:p w14:paraId="062AB134" w14:textId="77777777" w:rsidR="00FC5E8C" w:rsidRDefault="00FC5E8C" w:rsidP="00FC5E8C">
      <w:pPr>
        <w:pStyle w:val="NormalWeb"/>
        <w:shd w:val="clear" w:color="auto" w:fill="FFFFFF"/>
        <w:spacing w:before="0" w:before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ˉ</w:t>
      </w:r>
      <w:r>
        <w:rPr>
          <w:rStyle w:val="katex-mathml"/>
          <w:rFonts w:ascii="Tahoma" w:hAnsi="Tahoma" w:cs="Tahoma"/>
          <w:color w:val="1F1F1F"/>
          <w:sz w:val="29"/>
          <w:szCs w:val="29"/>
          <w:bdr w:val="none" w:sz="0" w:space="0" w:color="auto" w:frame="1"/>
        </w:rPr>
        <w:t>���</w:t>
      </w:r>
      <w:proofErr w:type="spellStart"/>
      <w:r>
        <w:rPr>
          <w:rStyle w:val="mord"/>
          <w:rFonts w:ascii="KaTeX_Math" w:hAnsi="KaTeX_Math"/>
          <w:i/>
          <w:iCs/>
          <w:color w:val="1F1F1F"/>
          <w:sz w:val="29"/>
          <w:szCs w:val="29"/>
        </w:rPr>
        <w:t>X</w:t>
      </w:r>
      <w:r>
        <w:rPr>
          <w:rStyle w:val="mord"/>
          <w:rFonts w:ascii="KaTeX_Math" w:hAnsi="KaTeX_Math"/>
          <w:i/>
          <w:iCs/>
          <w:color w:val="1F1F1F"/>
          <w:sz w:val="20"/>
          <w:szCs w:val="20"/>
        </w:rPr>
        <w:t>ijZ</w:t>
      </w:r>
      <w:proofErr w:type="spellEnd"/>
      <w:r>
        <w:rPr>
          <w:rStyle w:val="vlist-s"/>
          <w:rFonts w:ascii="KaTeX_Main" w:hAnsi="KaTeX_Main"/>
          <w:color w:val="1F1F1F"/>
          <w:sz w:val="2"/>
          <w:szCs w:val="2"/>
        </w:rPr>
        <w:t>​</w:t>
      </w:r>
      <w:r>
        <w:rPr>
          <w:rStyle w:val="mrel"/>
          <w:rFonts w:ascii="KaTeX_Main" w:hAnsi="KaTeX_Main"/>
          <w:color w:val="1F1F1F"/>
          <w:sz w:val="29"/>
          <w:szCs w:val="29"/>
        </w:rPr>
        <w:t>=</w:t>
      </w:r>
      <w:proofErr w:type="spellStart"/>
      <w:r>
        <w:rPr>
          <w:rStyle w:val="mord"/>
          <w:rFonts w:ascii="KaTeX_Math" w:hAnsi="KaTeX_Math"/>
          <w:i/>
          <w:iCs/>
          <w:color w:val="1F1F1F"/>
          <w:sz w:val="29"/>
          <w:szCs w:val="29"/>
        </w:rPr>
        <w:t>s</w:t>
      </w:r>
      <w:r>
        <w:rPr>
          <w:rStyle w:val="mord"/>
          <w:rFonts w:ascii="KaTeX_Math" w:hAnsi="KaTeX_Math"/>
          <w:i/>
          <w:iCs/>
          <w:color w:val="1F1F1F"/>
          <w:sz w:val="20"/>
          <w:szCs w:val="20"/>
        </w:rPr>
        <w:t>j</w:t>
      </w:r>
      <w:proofErr w:type="spellEnd"/>
      <w:r>
        <w:rPr>
          <w:rStyle w:val="vlist-s"/>
          <w:rFonts w:ascii="KaTeX_Main" w:hAnsi="KaTeX_Main"/>
          <w:color w:val="1F1F1F"/>
          <w:sz w:val="2"/>
          <w:szCs w:val="2"/>
        </w:rPr>
        <w:t>​</w:t>
      </w:r>
      <w:proofErr w:type="spellStart"/>
      <w:r>
        <w:rPr>
          <w:rStyle w:val="mord"/>
          <w:rFonts w:ascii="KaTeX_Math" w:hAnsi="KaTeX_Math"/>
          <w:i/>
          <w:iCs/>
          <w:color w:val="1F1F1F"/>
          <w:sz w:val="29"/>
          <w:szCs w:val="29"/>
        </w:rPr>
        <w:t>x</w:t>
      </w:r>
      <w:r>
        <w:rPr>
          <w:rStyle w:val="mord"/>
          <w:rFonts w:ascii="KaTeX_Math" w:hAnsi="KaTeX_Math"/>
          <w:i/>
          <w:iCs/>
          <w:color w:val="1F1F1F"/>
          <w:sz w:val="20"/>
          <w:szCs w:val="20"/>
        </w:rPr>
        <w:t>ij</w:t>
      </w:r>
      <w:proofErr w:type="spellEnd"/>
      <w:r>
        <w:rPr>
          <w:rStyle w:val="vlist-s"/>
          <w:rFonts w:ascii="KaTeX_Main" w:hAnsi="KaTeX_Main"/>
          <w:color w:val="1F1F1F"/>
          <w:sz w:val="2"/>
          <w:szCs w:val="2"/>
        </w:rPr>
        <w:t>​</w:t>
      </w:r>
      <w:r>
        <w:rPr>
          <w:rStyle w:val="mbin"/>
          <w:rFonts w:ascii="KaTeX_Main" w:eastAsiaTheme="majorEastAsia" w:hAnsi="KaTeX_Main"/>
          <w:color w:val="1F1F1F"/>
          <w:sz w:val="29"/>
          <w:szCs w:val="29"/>
        </w:rPr>
        <w:t>−</w:t>
      </w:r>
      <w:proofErr w:type="spellStart"/>
      <w:r>
        <w:rPr>
          <w:rStyle w:val="mord"/>
          <w:rFonts w:ascii="KaTeX_Math" w:hAnsi="KaTeX_Math"/>
          <w:i/>
          <w:iCs/>
          <w:color w:val="1F1F1F"/>
          <w:sz w:val="29"/>
          <w:szCs w:val="29"/>
        </w:rPr>
        <w:t>x</w:t>
      </w:r>
      <w:r>
        <w:rPr>
          <w:rStyle w:val="mord"/>
          <w:rFonts w:ascii="KaTeX_Main" w:hAnsi="KaTeX_Main"/>
          <w:color w:val="1F1F1F"/>
          <w:sz w:val="29"/>
          <w:szCs w:val="29"/>
        </w:rPr>
        <w:t>ˉ</w:t>
      </w:r>
      <w:r>
        <w:rPr>
          <w:rStyle w:val="mord"/>
          <w:rFonts w:ascii="KaTeX_Math" w:hAnsi="KaTeX_Math"/>
          <w:i/>
          <w:iCs/>
          <w:color w:val="1F1F1F"/>
          <w:sz w:val="20"/>
          <w:szCs w:val="20"/>
        </w:rPr>
        <w:t>j</w:t>
      </w:r>
      <w:proofErr w:type="spellEnd"/>
      <w:r>
        <w:rPr>
          <w:rStyle w:val="vlist-s"/>
          <w:rFonts w:ascii="KaTeX_Main" w:hAnsi="KaTeX_Main"/>
          <w:color w:val="1F1F1F"/>
          <w:sz w:val="2"/>
          <w:szCs w:val="2"/>
        </w:rPr>
        <w:t>​​</w:t>
      </w:r>
      <w:r>
        <w:rPr>
          <w:color w:val="1F1F1F"/>
        </w:rPr>
        <w:t xml:space="preserve">. </w:t>
      </w:r>
    </w:p>
    <w:p w14:paraId="2EDCCC6B" w14:textId="77777777" w:rsidR="00FC5E8C" w:rsidRDefault="00FC5E8C" w:rsidP="00FC5E8C">
      <w:pPr>
        <w:pStyle w:val="NormalWeb"/>
        <w:shd w:val="clear" w:color="auto" w:fill="FFFFFF"/>
        <w:spacing w:before="0" w:beforeAutospacing="0"/>
        <w:rPr>
          <w:color w:val="1F1F1F"/>
        </w:rPr>
      </w:pPr>
      <w:r>
        <w:rPr>
          <w:color w:val="1F1F1F"/>
        </w:rPr>
        <w:t xml:space="preserve">This will transform your data so that it now has a </w:t>
      </w:r>
      <w:r>
        <w:rPr>
          <w:rStyle w:val="Strong"/>
          <w:rFonts w:ascii="unset" w:hAnsi="unset"/>
          <w:color w:val="1F1F1F"/>
        </w:rPr>
        <w:t xml:space="preserve">mean of 0 </w:t>
      </w:r>
      <w:r>
        <w:rPr>
          <w:color w:val="1F1F1F"/>
        </w:rPr>
        <w:t xml:space="preserve">and </w:t>
      </w:r>
      <w:r>
        <w:rPr>
          <w:rStyle w:val="Strong"/>
          <w:rFonts w:ascii="unset" w:hAnsi="unset"/>
          <w:color w:val="1F1F1F"/>
        </w:rPr>
        <w:t xml:space="preserve">a variance of 1. </w:t>
      </w:r>
      <w:r>
        <w:rPr>
          <w:color w:val="1F1F1F"/>
        </w:rPr>
        <w:t xml:space="preserve">These values are called </w:t>
      </w:r>
      <w:r>
        <w:rPr>
          <w:rStyle w:val="Emphasis"/>
          <w:color w:val="1F1F1F"/>
        </w:rPr>
        <w:t xml:space="preserve">z-scores </w:t>
      </w:r>
      <w:r>
        <w:rPr>
          <w:color w:val="1F1F1F"/>
        </w:rPr>
        <w:t xml:space="preserve">(you can read more about them </w:t>
      </w:r>
      <w:hyperlink r:id="rId86" w:tgtFrame="_blank" w:tooltip="Z-scores Wikipedia" w:history="1">
        <w:r>
          <w:rPr>
            <w:rStyle w:val="Hyperlink"/>
          </w:rPr>
          <w:t>here</w:t>
        </w:r>
      </w:hyperlink>
      <w:r>
        <w:rPr>
          <w:color w:val="1F1F1F"/>
        </w:rPr>
        <w:t xml:space="preserve">), and make sure that the </w:t>
      </w:r>
      <w:r>
        <w:rPr>
          <w:rStyle w:val="Emphasis"/>
          <w:color w:val="1F1F1F"/>
        </w:rPr>
        <w:t>impact</w:t>
      </w:r>
      <w:r>
        <w:rPr>
          <w:color w:val="1F1F1F"/>
        </w:rPr>
        <w:t xml:space="preserve"> is the same for each feature on your calculations (even if you measure very large things, and then very small things, and want to work with all of them at the same time).</w:t>
      </w:r>
    </w:p>
    <w:p w14:paraId="679AE502" w14:textId="77777777" w:rsidR="00FC5E8C" w:rsidRDefault="00FC5E8C" w:rsidP="00FC5E8C">
      <w:pPr>
        <w:pStyle w:val="NormalWeb"/>
        <w:shd w:val="clear" w:color="auto" w:fill="FFFFFF"/>
        <w:spacing w:before="0" w:beforeAutospacing="0"/>
        <w:rPr>
          <w:color w:val="1F1F1F"/>
        </w:rPr>
      </w:pPr>
      <w:r>
        <w:rPr>
          <w:color w:val="1F1F1F"/>
        </w:rPr>
        <w:t xml:space="preserve">If on the contrary you would rather have them distributed between 0 and 1, in the </w:t>
      </w:r>
      <w:r>
        <w:rPr>
          <w:rStyle w:val="Emphasis"/>
          <w:color w:val="1F1F1F"/>
        </w:rPr>
        <w:t xml:space="preserve">domain </w:t>
      </w:r>
      <w:r>
        <w:rPr>
          <w:rStyle w:val="katex-mathml"/>
          <w:rFonts w:ascii="KaTeX_Main" w:hAnsi="KaTeX_Main"/>
          <w:color w:val="1F1F1F"/>
          <w:sz w:val="29"/>
          <w:szCs w:val="29"/>
          <w:bdr w:val="none" w:sz="0" w:space="0" w:color="auto" w:frame="1"/>
        </w:rPr>
        <w:t>[0,1]</w:t>
      </w:r>
      <w:r>
        <w:rPr>
          <w:rStyle w:val="mopen"/>
          <w:rFonts w:ascii="KaTeX_Main" w:eastAsiaTheme="majorEastAsia" w:hAnsi="KaTeX_Main"/>
          <w:color w:val="1F1F1F"/>
          <w:sz w:val="29"/>
          <w:szCs w:val="29"/>
        </w:rPr>
        <w:t>[</w:t>
      </w:r>
      <w:r>
        <w:rPr>
          <w:rStyle w:val="mord"/>
          <w:rFonts w:ascii="KaTeX_Main" w:hAnsi="KaTeX_Main"/>
          <w:color w:val="1F1F1F"/>
          <w:sz w:val="29"/>
          <w:szCs w:val="29"/>
        </w:rPr>
        <w:t>0</w:t>
      </w:r>
      <w:r>
        <w:rPr>
          <w:rStyle w:val="mpunct"/>
          <w:rFonts w:ascii="KaTeX_Main" w:hAnsi="KaTeX_Main"/>
          <w:color w:val="1F1F1F"/>
          <w:sz w:val="29"/>
          <w:szCs w:val="29"/>
        </w:rPr>
        <w:t>,</w:t>
      </w:r>
      <w:r>
        <w:rPr>
          <w:rStyle w:val="mord"/>
          <w:rFonts w:ascii="KaTeX_Main" w:hAnsi="KaTeX_Main"/>
          <w:color w:val="1F1F1F"/>
          <w:sz w:val="29"/>
          <w:szCs w:val="29"/>
        </w:rPr>
        <w:t>1</w:t>
      </w:r>
      <w:r>
        <w:rPr>
          <w:rStyle w:val="mclose"/>
          <w:rFonts w:ascii="KaTeX_Main" w:eastAsiaTheme="majorEastAsia" w:hAnsi="KaTeX_Main"/>
          <w:color w:val="1F1F1F"/>
          <w:sz w:val="29"/>
          <w:szCs w:val="29"/>
        </w:rPr>
        <w:t>]</w:t>
      </w:r>
      <w:r>
        <w:rPr>
          <w:color w:val="1F1F1F"/>
        </w:rPr>
        <w:t>, the following equation should be used:</w:t>
      </w:r>
    </w:p>
    <w:p w14:paraId="3C506A26" w14:textId="77777777" w:rsidR="00FC5E8C" w:rsidRDefault="00FC5E8C" w:rsidP="00FC5E8C">
      <w:pPr>
        <w:pStyle w:val="NormalWeb"/>
        <w:shd w:val="clear" w:color="auto" w:fill="FFFFFF"/>
        <w:spacing w:before="0" w:beforeAutospacing="0"/>
        <w:rPr>
          <w:color w:val="1F1F1F"/>
        </w:rPr>
      </w:pP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−min⁡</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max⁡</w:t>
      </w:r>
      <w:r>
        <w:rPr>
          <w:rStyle w:val="katex-mathml"/>
          <w:rFonts w:ascii="Tahoma" w:hAnsi="Tahoma" w:cs="Tahoma"/>
          <w:color w:val="1F1F1F"/>
          <w:sz w:val="29"/>
          <w:szCs w:val="29"/>
          <w:bdr w:val="none" w:sz="0" w:space="0" w:color="auto" w:frame="1"/>
        </w:rPr>
        <w:t>����</w:t>
      </w:r>
      <w:r>
        <w:rPr>
          <w:rStyle w:val="katex-mathml"/>
          <w:rFonts w:ascii="KaTeX_Main" w:hAnsi="KaTeX_Main"/>
          <w:color w:val="1F1F1F"/>
          <w:sz w:val="29"/>
          <w:szCs w:val="29"/>
          <w:bdr w:val="none" w:sz="0" w:space="0" w:color="auto" w:frame="1"/>
        </w:rPr>
        <w:t>−min⁡</w:t>
      </w:r>
      <w:r>
        <w:rPr>
          <w:rStyle w:val="katex-mathml"/>
          <w:rFonts w:ascii="Tahoma" w:hAnsi="Tahoma" w:cs="Tahoma"/>
          <w:color w:val="1F1F1F"/>
          <w:sz w:val="29"/>
          <w:szCs w:val="29"/>
          <w:bdr w:val="none" w:sz="0" w:space="0" w:color="auto" w:frame="1"/>
        </w:rPr>
        <w:t>����</w:t>
      </w:r>
      <w:r>
        <w:rPr>
          <w:rStyle w:val="mord"/>
          <w:rFonts w:ascii="KaTeX_Math" w:hAnsi="KaTeX_Math"/>
          <w:i/>
          <w:iCs/>
          <w:color w:val="1F1F1F"/>
          <w:sz w:val="29"/>
          <w:szCs w:val="29"/>
        </w:rPr>
        <w:t>X</w:t>
      </w:r>
      <w:r>
        <w:rPr>
          <w:rStyle w:val="mord"/>
          <w:rFonts w:ascii="KaTeX_Math" w:hAnsi="KaTeX_Math"/>
          <w:i/>
          <w:iCs/>
          <w:color w:val="1F1F1F"/>
          <w:sz w:val="20"/>
          <w:szCs w:val="20"/>
        </w:rPr>
        <w:t>ijU</w:t>
      </w:r>
      <w:r>
        <w:rPr>
          <w:rStyle w:val="vlist-s"/>
          <w:rFonts w:ascii="KaTeX_Main" w:hAnsi="KaTeX_Main"/>
          <w:color w:val="1F1F1F"/>
          <w:sz w:val="2"/>
          <w:szCs w:val="2"/>
        </w:rPr>
        <w:t>​</w:t>
      </w:r>
      <w:r>
        <w:rPr>
          <w:rStyle w:val="mrel"/>
          <w:rFonts w:ascii="KaTeX_Main" w:hAnsi="KaTeX_Main"/>
          <w:color w:val="1F1F1F"/>
          <w:sz w:val="29"/>
          <w:szCs w:val="29"/>
        </w:rPr>
        <w:t>=</w:t>
      </w:r>
      <w:r>
        <w:rPr>
          <w:rStyle w:val="mord"/>
          <w:rFonts w:ascii="KaTeX_Math" w:hAnsi="KaTeX_Math"/>
          <w:i/>
          <w:iCs/>
          <w:color w:val="1F1F1F"/>
          <w:sz w:val="20"/>
          <w:szCs w:val="20"/>
        </w:rPr>
        <w:t>i</w:t>
      </w:r>
      <w:r>
        <w:rPr>
          <w:rStyle w:val="mop"/>
          <w:rFonts w:ascii="KaTeX_Main" w:hAnsi="KaTeX_Main"/>
          <w:color w:val="1F1F1F"/>
          <w:sz w:val="29"/>
          <w:szCs w:val="29"/>
        </w:rPr>
        <w:t>max</w:t>
      </w:r>
      <w:r>
        <w:rPr>
          <w:rStyle w:val="vlist-s"/>
          <w:rFonts w:ascii="KaTeX_Main" w:hAnsi="KaTeX_Main"/>
          <w:color w:val="1F1F1F"/>
          <w:sz w:val="2"/>
          <w:szCs w:val="2"/>
        </w:rPr>
        <w:t>​</w:t>
      </w:r>
      <w:r>
        <w:rPr>
          <w:rStyle w:val="mord"/>
          <w:rFonts w:ascii="KaTeX_Math" w:hAnsi="KaTeX_Math"/>
          <w:i/>
          <w:iCs/>
          <w:color w:val="1F1F1F"/>
          <w:sz w:val="29"/>
          <w:szCs w:val="29"/>
        </w:rPr>
        <w:t>x</w:t>
      </w:r>
      <w:r>
        <w:rPr>
          <w:rStyle w:val="mord"/>
          <w:rFonts w:ascii="KaTeX_Math" w:hAnsi="KaTeX_Math"/>
          <w:i/>
          <w:iCs/>
          <w:color w:val="1F1F1F"/>
          <w:sz w:val="20"/>
          <w:szCs w:val="20"/>
        </w:rPr>
        <w:t>ij</w:t>
      </w:r>
      <w:r>
        <w:rPr>
          <w:rStyle w:val="vlist-s"/>
          <w:rFonts w:ascii="KaTeX_Main" w:hAnsi="KaTeX_Main"/>
          <w:color w:val="1F1F1F"/>
          <w:sz w:val="2"/>
          <w:szCs w:val="2"/>
        </w:rPr>
        <w:t>​</w:t>
      </w:r>
      <w:r>
        <w:rPr>
          <w:rStyle w:val="mbin"/>
          <w:rFonts w:ascii="KaTeX_Main" w:eastAsiaTheme="majorEastAsia" w:hAnsi="KaTeX_Main"/>
          <w:color w:val="1F1F1F"/>
          <w:sz w:val="29"/>
          <w:szCs w:val="29"/>
        </w:rPr>
        <w:t>−</w:t>
      </w:r>
      <w:r>
        <w:rPr>
          <w:rStyle w:val="mord"/>
          <w:rFonts w:ascii="KaTeX_Math" w:hAnsi="KaTeX_Math"/>
          <w:i/>
          <w:iCs/>
          <w:color w:val="1F1F1F"/>
          <w:sz w:val="20"/>
          <w:szCs w:val="20"/>
        </w:rPr>
        <w:t>i</w:t>
      </w:r>
      <w:r>
        <w:rPr>
          <w:rStyle w:val="mop"/>
          <w:rFonts w:ascii="KaTeX_Main" w:hAnsi="KaTeX_Main"/>
          <w:color w:val="1F1F1F"/>
          <w:sz w:val="29"/>
          <w:szCs w:val="29"/>
        </w:rPr>
        <w:t>min</w:t>
      </w:r>
      <w:r>
        <w:rPr>
          <w:rStyle w:val="vlist-s"/>
          <w:rFonts w:ascii="KaTeX_Main" w:hAnsi="KaTeX_Main"/>
          <w:color w:val="1F1F1F"/>
          <w:sz w:val="2"/>
          <w:szCs w:val="2"/>
        </w:rPr>
        <w:t>​</w:t>
      </w:r>
      <w:r>
        <w:rPr>
          <w:rStyle w:val="mord"/>
          <w:rFonts w:ascii="KaTeX_Math" w:hAnsi="KaTeX_Math"/>
          <w:i/>
          <w:iCs/>
          <w:color w:val="1F1F1F"/>
          <w:sz w:val="29"/>
          <w:szCs w:val="29"/>
        </w:rPr>
        <w:t>x</w:t>
      </w:r>
      <w:r>
        <w:rPr>
          <w:rStyle w:val="mord"/>
          <w:rFonts w:ascii="KaTeX_Math" w:hAnsi="KaTeX_Math"/>
          <w:i/>
          <w:iCs/>
          <w:color w:val="1F1F1F"/>
          <w:sz w:val="20"/>
          <w:szCs w:val="20"/>
        </w:rPr>
        <w:t>ij</w:t>
      </w:r>
      <w:r>
        <w:rPr>
          <w:rStyle w:val="vlist-s"/>
          <w:rFonts w:ascii="KaTeX_Main" w:hAnsi="KaTeX_Main"/>
          <w:color w:val="1F1F1F"/>
          <w:sz w:val="2"/>
          <w:szCs w:val="2"/>
        </w:rPr>
        <w:t>​</w:t>
      </w:r>
      <w:r>
        <w:rPr>
          <w:rStyle w:val="mord"/>
          <w:rFonts w:ascii="KaTeX_Math" w:hAnsi="KaTeX_Math"/>
          <w:i/>
          <w:iCs/>
          <w:color w:val="1F1F1F"/>
          <w:sz w:val="29"/>
          <w:szCs w:val="29"/>
        </w:rPr>
        <w:t>x</w:t>
      </w:r>
      <w:r>
        <w:rPr>
          <w:rStyle w:val="mord"/>
          <w:rFonts w:ascii="KaTeX_Math" w:hAnsi="KaTeX_Math"/>
          <w:i/>
          <w:iCs/>
          <w:color w:val="1F1F1F"/>
          <w:sz w:val="20"/>
          <w:szCs w:val="20"/>
        </w:rPr>
        <w:t>ij</w:t>
      </w:r>
      <w:r>
        <w:rPr>
          <w:rStyle w:val="vlist-s"/>
          <w:rFonts w:ascii="KaTeX_Main" w:hAnsi="KaTeX_Main"/>
          <w:color w:val="1F1F1F"/>
          <w:sz w:val="2"/>
          <w:szCs w:val="2"/>
        </w:rPr>
        <w:t>​</w:t>
      </w:r>
      <w:r>
        <w:rPr>
          <w:rStyle w:val="mbin"/>
          <w:rFonts w:ascii="KaTeX_Main" w:eastAsiaTheme="majorEastAsia" w:hAnsi="KaTeX_Main"/>
          <w:color w:val="1F1F1F"/>
          <w:sz w:val="29"/>
          <w:szCs w:val="29"/>
        </w:rPr>
        <w:t>−</w:t>
      </w:r>
      <w:r>
        <w:rPr>
          <w:rStyle w:val="mord"/>
          <w:rFonts w:ascii="KaTeX_Math" w:hAnsi="KaTeX_Math"/>
          <w:i/>
          <w:iCs/>
          <w:color w:val="1F1F1F"/>
          <w:sz w:val="20"/>
          <w:szCs w:val="20"/>
        </w:rPr>
        <w:t>i</w:t>
      </w:r>
      <w:r>
        <w:rPr>
          <w:rStyle w:val="mop"/>
          <w:rFonts w:ascii="KaTeX_Main" w:hAnsi="KaTeX_Main"/>
          <w:color w:val="1F1F1F"/>
          <w:sz w:val="29"/>
          <w:szCs w:val="29"/>
        </w:rPr>
        <w:t>min</w:t>
      </w:r>
      <w:r>
        <w:rPr>
          <w:rStyle w:val="vlist-s"/>
          <w:rFonts w:ascii="KaTeX_Main" w:hAnsi="KaTeX_Main"/>
          <w:color w:val="1F1F1F"/>
          <w:sz w:val="2"/>
          <w:szCs w:val="2"/>
        </w:rPr>
        <w:t>​</w:t>
      </w:r>
      <w:r>
        <w:rPr>
          <w:rStyle w:val="mord"/>
          <w:rFonts w:ascii="KaTeX_Math" w:hAnsi="KaTeX_Math"/>
          <w:i/>
          <w:iCs/>
          <w:color w:val="1F1F1F"/>
          <w:sz w:val="29"/>
          <w:szCs w:val="29"/>
        </w:rPr>
        <w:t>x</w:t>
      </w:r>
      <w:r>
        <w:rPr>
          <w:rStyle w:val="mord"/>
          <w:rFonts w:ascii="KaTeX_Math" w:hAnsi="KaTeX_Math"/>
          <w:i/>
          <w:iCs/>
          <w:color w:val="1F1F1F"/>
          <w:sz w:val="20"/>
          <w:szCs w:val="20"/>
        </w:rPr>
        <w:t>ij</w:t>
      </w:r>
      <w:r>
        <w:rPr>
          <w:rStyle w:val="vlist-s"/>
          <w:rFonts w:ascii="KaTeX_Main" w:hAnsi="KaTeX_Main"/>
          <w:color w:val="1F1F1F"/>
          <w:sz w:val="2"/>
          <w:szCs w:val="2"/>
        </w:rPr>
        <w:t>​​</w:t>
      </w:r>
      <w:r>
        <w:rPr>
          <w:color w:val="1F1F1F"/>
        </w:rPr>
        <w:t xml:space="preserve">. </w:t>
      </w:r>
    </w:p>
    <w:p w14:paraId="74050746" w14:textId="77777777" w:rsidR="00FC5E8C" w:rsidRDefault="00FC5E8C" w:rsidP="00FC5E8C">
      <w:pPr>
        <w:pStyle w:val="NormalWeb"/>
        <w:shd w:val="clear" w:color="auto" w:fill="FFFFFF"/>
        <w:spacing w:before="0" w:beforeAutospacing="0"/>
        <w:rPr>
          <w:color w:val="1F1F1F"/>
        </w:rPr>
      </w:pPr>
      <w:r>
        <w:rPr>
          <w:color w:val="1F1F1F"/>
        </w:rPr>
        <w:t xml:space="preserve">Very often in Data Science, and especially using the K-means algorithm, we have different features that are very different in scale (for instance, one feature might be the age of a person, and another the average number of coffee cups drunk each day). When trying to make calculations on such datasets, it is important to think about scale (in our example, any variation in age will weigh a lot, as ages will be greater numbers than the number of daily cups), and transform our data into a unified scale by </w:t>
      </w:r>
      <w:r>
        <w:rPr>
          <w:rStyle w:val="Strong"/>
          <w:rFonts w:ascii="unset" w:hAnsi="unset"/>
          <w:color w:val="1F1F1F"/>
        </w:rPr>
        <w:t>applying normalisation</w:t>
      </w:r>
      <w:r>
        <w:rPr>
          <w:color w:val="1F1F1F"/>
        </w:rPr>
        <w:t xml:space="preserve"> before using other algorithms (after which, for instance, both our measurements would go from 0 to 1, preserving proportions, and allowing easier calculation between the two sets of features).</w:t>
      </w:r>
    </w:p>
    <w:p w14:paraId="7FF4EF9A" w14:textId="77777777" w:rsidR="00FC5E8C" w:rsidRDefault="00FC5E8C" w:rsidP="00FC5E8C">
      <w:pPr>
        <w:pStyle w:val="Heading3"/>
        <w:shd w:val="clear" w:color="auto" w:fill="FFFFFF"/>
        <w:spacing w:before="0" w:beforeAutospacing="0"/>
        <w:rPr>
          <w:color w:val="1F1F1F"/>
        </w:rPr>
      </w:pPr>
      <w:r>
        <w:rPr>
          <w:color w:val="1F1F1F"/>
        </w:rPr>
        <w:t>Examples</w:t>
      </w:r>
    </w:p>
    <w:p w14:paraId="7298EBCA" w14:textId="77777777" w:rsidR="00FC5E8C" w:rsidRDefault="00FC5E8C" w:rsidP="00FC5E8C">
      <w:pPr>
        <w:pStyle w:val="NormalWeb"/>
        <w:shd w:val="clear" w:color="auto" w:fill="FFFFFF"/>
        <w:spacing w:before="0" w:beforeAutospacing="0"/>
        <w:rPr>
          <w:color w:val="1F1F1F"/>
        </w:rPr>
      </w:pPr>
      <w:r>
        <w:rPr>
          <w:color w:val="1F1F1F"/>
        </w:rPr>
        <w:t xml:space="preserve">Normalisation using one method or another is widely used in Data Science and machine learning. Here is a little list of examples where min max scaling is used, taken from </w:t>
      </w:r>
      <w:hyperlink r:id="rId87" w:tgtFrame="_blank" w:tooltip="MinMax Scaling Github" w:history="1">
        <w:r>
          <w:rPr>
            <w:rStyle w:val="Hyperlink"/>
          </w:rPr>
          <w:t>here</w:t>
        </w:r>
      </w:hyperlink>
      <w:r>
        <w:rPr>
          <w:color w:val="1F1F1F"/>
        </w:rPr>
        <w:t>:</w:t>
      </w:r>
    </w:p>
    <w:p w14:paraId="6F9AA688" w14:textId="77777777" w:rsidR="00FC5E8C" w:rsidRDefault="00FC5E8C" w:rsidP="00FC5E8C">
      <w:pPr>
        <w:pStyle w:val="NormalWeb"/>
        <w:numPr>
          <w:ilvl w:val="0"/>
          <w:numId w:val="19"/>
        </w:numPr>
        <w:shd w:val="clear" w:color="auto" w:fill="FFFFFF"/>
        <w:spacing w:before="0" w:beforeAutospacing="0" w:after="0" w:afterAutospacing="0"/>
        <w:rPr>
          <w:color w:val="1F1F1F"/>
        </w:rPr>
      </w:pPr>
      <w:r>
        <w:rPr>
          <w:color w:val="1F1F1F"/>
        </w:rPr>
        <w:t>"</w:t>
      </w:r>
      <w:r>
        <w:rPr>
          <w:rStyle w:val="Emphasis"/>
          <w:color w:val="1F1F1F"/>
        </w:rPr>
        <w:t xml:space="preserve">k-nearest </w:t>
      </w:r>
      <w:proofErr w:type="spellStart"/>
      <w:r>
        <w:rPr>
          <w:rStyle w:val="Emphasis"/>
          <w:color w:val="1F1F1F"/>
        </w:rPr>
        <w:t>neighbors</w:t>
      </w:r>
      <w:proofErr w:type="spellEnd"/>
      <w:r>
        <w:rPr>
          <w:rStyle w:val="Emphasis"/>
          <w:color w:val="1F1F1F"/>
        </w:rPr>
        <w:t xml:space="preserve"> with an Euclidean distance measure if want all features to contribute equally</w:t>
      </w:r>
    </w:p>
    <w:p w14:paraId="1AF39CE1" w14:textId="77777777" w:rsidR="00FC5E8C" w:rsidRDefault="00FC5E8C" w:rsidP="00FC5E8C">
      <w:pPr>
        <w:pStyle w:val="NormalWeb"/>
        <w:numPr>
          <w:ilvl w:val="0"/>
          <w:numId w:val="19"/>
        </w:numPr>
        <w:shd w:val="clear" w:color="auto" w:fill="FFFFFF"/>
        <w:spacing w:before="0" w:beforeAutospacing="0" w:after="0" w:afterAutospacing="0"/>
        <w:rPr>
          <w:color w:val="1F1F1F"/>
        </w:rPr>
      </w:pPr>
      <w:r>
        <w:rPr>
          <w:rStyle w:val="Emphasis"/>
          <w:color w:val="1F1F1F"/>
        </w:rPr>
        <w:t xml:space="preserve">k-means (see k-nearest </w:t>
      </w:r>
      <w:proofErr w:type="spellStart"/>
      <w:r>
        <w:rPr>
          <w:rStyle w:val="Emphasis"/>
          <w:color w:val="1F1F1F"/>
        </w:rPr>
        <w:t>neighbors</w:t>
      </w:r>
      <w:proofErr w:type="spellEnd"/>
      <w:r>
        <w:rPr>
          <w:rStyle w:val="Emphasis"/>
          <w:color w:val="1F1F1F"/>
        </w:rPr>
        <w:t>)</w:t>
      </w:r>
    </w:p>
    <w:p w14:paraId="0ED625C1" w14:textId="77777777" w:rsidR="00FC5E8C" w:rsidRDefault="00FC5E8C" w:rsidP="00FC5E8C">
      <w:pPr>
        <w:pStyle w:val="NormalWeb"/>
        <w:numPr>
          <w:ilvl w:val="0"/>
          <w:numId w:val="19"/>
        </w:numPr>
        <w:shd w:val="clear" w:color="auto" w:fill="FFFFFF"/>
        <w:spacing w:before="0" w:beforeAutospacing="0" w:after="0" w:afterAutospacing="0"/>
        <w:rPr>
          <w:color w:val="1F1F1F"/>
        </w:rPr>
      </w:pPr>
      <w:r>
        <w:rPr>
          <w:rStyle w:val="Emphasis"/>
          <w:color w:val="1F1F1F"/>
        </w:rPr>
        <w:lastRenderedPageBreak/>
        <w:t xml:space="preserve">logistic regression, </w:t>
      </w:r>
      <w:proofErr w:type="spellStart"/>
      <w:r>
        <w:rPr>
          <w:rStyle w:val="Emphasis"/>
          <w:color w:val="1F1F1F"/>
        </w:rPr>
        <w:t>SVMs</w:t>
      </w:r>
      <w:proofErr w:type="spellEnd"/>
      <w:r>
        <w:rPr>
          <w:rStyle w:val="Emphasis"/>
          <w:color w:val="1F1F1F"/>
        </w:rPr>
        <w:t xml:space="preserve">, </w:t>
      </w:r>
      <w:proofErr w:type="spellStart"/>
      <w:r>
        <w:rPr>
          <w:rStyle w:val="Emphasis"/>
          <w:color w:val="1F1F1F"/>
        </w:rPr>
        <w:t>perceptrons</w:t>
      </w:r>
      <w:proofErr w:type="spellEnd"/>
      <w:r>
        <w:rPr>
          <w:rStyle w:val="Emphasis"/>
          <w:color w:val="1F1F1F"/>
        </w:rPr>
        <w:t>, neural networks etc. if you are using gradient descent/ascent-based optimization, otherwise some weights will update much faster than others</w:t>
      </w:r>
    </w:p>
    <w:p w14:paraId="48731190" w14:textId="77777777" w:rsidR="00FC5E8C" w:rsidRDefault="00FC5E8C" w:rsidP="00FC5E8C">
      <w:pPr>
        <w:pStyle w:val="NormalWeb"/>
        <w:numPr>
          <w:ilvl w:val="0"/>
          <w:numId w:val="19"/>
        </w:numPr>
        <w:shd w:val="clear" w:color="auto" w:fill="FFFFFF"/>
        <w:spacing w:before="0" w:beforeAutospacing="0" w:after="0" w:afterAutospacing="0"/>
        <w:rPr>
          <w:color w:val="1F1F1F"/>
        </w:rPr>
      </w:pPr>
      <w:r>
        <w:rPr>
          <w:rStyle w:val="Emphasis"/>
          <w:color w:val="1F1F1F"/>
        </w:rPr>
        <w:t>linear discriminant analysis, principal component analysis, kernel principal component analysis since you want to find directions of maximizing the variance (under the constraints that those directions/eigenvectors/principal components are orthogonal); you want to have features on the same scale since you'd emphasize variables on "larger measurement scales" more.</w:t>
      </w:r>
      <w:r>
        <w:rPr>
          <w:color w:val="1F1F1F"/>
        </w:rPr>
        <w:t>"</w:t>
      </w:r>
    </w:p>
    <w:p w14:paraId="0175A0DA" w14:textId="77777777" w:rsidR="00FC5E8C" w:rsidRDefault="00FC5E8C" w:rsidP="00FC5E8C">
      <w:pPr>
        <w:pStyle w:val="Heading3"/>
        <w:shd w:val="clear" w:color="auto" w:fill="FFFFFF"/>
        <w:rPr>
          <w:color w:val="1F1F1F"/>
        </w:rPr>
      </w:pPr>
      <w:r>
        <w:rPr>
          <w:color w:val="1F1F1F"/>
        </w:rPr>
        <w:t>Try it in Python!</w:t>
      </w:r>
    </w:p>
    <w:p w14:paraId="18A86F04"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0B79931"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6E7C9645"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C9DD6BB"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0E439755"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521151B9"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D7908BC"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27510F08"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6BBA6DC3"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6A11B318"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4410973B"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4B868168"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021F5DDC"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086063B1"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74DD3B91"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15</w:t>
      </w:r>
    </w:p>
    <w:p w14:paraId="66431855"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16</w:t>
      </w:r>
    </w:p>
    <w:p w14:paraId="370970BC"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17</w:t>
      </w:r>
    </w:p>
    <w:p w14:paraId="0036BFCE"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18</w:t>
      </w:r>
    </w:p>
    <w:p w14:paraId="4F68FDB4"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19</w:t>
      </w:r>
    </w:p>
    <w:p w14:paraId="09D9C141"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20</w:t>
      </w:r>
    </w:p>
    <w:p w14:paraId="01D79AD5"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21</w:t>
      </w:r>
    </w:p>
    <w:p w14:paraId="475B840B" w14:textId="77777777" w:rsidR="00FC5E8C" w:rsidRDefault="00FC5E8C" w:rsidP="00FC5E8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22</w:t>
      </w:r>
    </w:p>
    <w:p w14:paraId="1CE5695A" w14:textId="77777777" w:rsidR="00FC5E8C" w:rsidRDefault="00FC5E8C" w:rsidP="00FC5E8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my_data</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np.array</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55</w:t>
      </w:r>
      <w:r>
        <w:rPr>
          <w:rStyle w:val="mtk1"/>
          <w:rFonts w:ascii="Consolas" w:hAnsi="Consolas" w:cs="Segoe UI"/>
          <w:color w:val="000000"/>
          <w:sz w:val="21"/>
          <w:szCs w:val="21"/>
        </w:rPr>
        <w:t>, </w:t>
      </w:r>
      <w:r>
        <w:rPr>
          <w:rStyle w:val="mtk7"/>
          <w:rFonts w:ascii="Consolas" w:hAnsi="Consolas" w:cs="Segoe UI"/>
          <w:color w:val="098658"/>
          <w:sz w:val="21"/>
          <w:szCs w:val="21"/>
        </w:rPr>
        <w:t>67</w:t>
      </w:r>
      <w:r>
        <w:rPr>
          <w:rStyle w:val="mtk1"/>
          <w:rFonts w:ascii="Consolas" w:hAnsi="Consolas" w:cs="Segoe UI"/>
          <w:color w:val="000000"/>
          <w:sz w:val="21"/>
          <w:szCs w:val="21"/>
        </w:rPr>
        <w:t>, </w:t>
      </w:r>
      <w:r>
        <w:rPr>
          <w:rStyle w:val="mtk7"/>
          <w:rFonts w:ascii="Consolas" w:hAnsi="Consolas" w:cs="Segoe UI"/>
          <w:color w:val="098658"/>
          <w:sz w:val="21"/>
          <w:szCs w:val="21"/>
        </w:rPr>
        <w:t>28</w:t>
      </w:r>
      <w:r>
        <w:rPr>
          <w:rStyle w:val="mtk1"/>
          <w:rFonts w:ascii="Consolas" w:hAnsi="Consolas" w:cs="Segoe UI"/>
          <w:color w:val="000000"/>
          <w:sz w:val="21"/>
          <w:szCs w:val="21"/>
        </w:rPr>
        <w:t>, </w:t>
      </w:r>
      <w:r>
        <w:rPr>
          <w:rStyle w:val="mtk7"/>
          <w:rFonts w:ascii="Consolas" w:hAnsi="Consolas" w:cs="Segoe UI"/>
          <w:color w:val="098658"/>
          <w:sz w:val="21"/>
          <w:szCs w:val="21"/>
        </w:rPr>
        <w:t>235</w:t>
      </w:r>
      <w:r>
        <w:rPr>
          <w:rStyle w:val="mtk1"/>
          <w:rFonts w:ascii="Consolas" w:hAnsi="Consolas" w:cs="Segoe UI"/>
          <w:color w:val="000000"/>
          <w:sz w:val="21"/>
          <w:szCs w:val="21"/>
        </w:rPr>
        <w:t>, </w:t>
      </w:r>
      <w:r>
        <w:rPr>
          <w:rStyle w:val="mtk7"/>
          <w:rFonts w:ascii="Consolas" w:hAnsi="Consolas" w:cs="Segoe UI"/>
          <w:color w:val="098658"/>
          <w:sz w:val="21"/>
          <w:szCs w:val="21"/>
        </w:rPr>
        <w:t>114</w:t>
      </w:r>
      <w:r>
        <w:rPr>
          <w:rStyle w:val="mtk1"/>
          <w:rFonts w:ascii="Consolas" w:hAnsi="Consolas" w:cs="Segoe UI"/>
          <w:color w:val="000000"/>
          <w:sz w:val="21"/>
          <w:szCs w:val="21"/>
        </w:rPr>
        <w:t>])</w:t>
      </w:r>
    </w:p>
    <w:p w14:paraId="28075386" w14:textId="77777777" w:rsidR="00FC5E8C" w:rsidRDefault="00FC5E8C" w:rsidP="00FC5E8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x_axis</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np.arange</w:t>
      </w:r>
      <w:proofErr w:type="spellEnd"/>
      <w:r>
        <w:rPr>
          <w:rStyle w:val="mtk1"/>
          <w:rFonts w:ascii="Consolas" w:hAnsi="Consolas" w:cs="Segoe UI"/>
          <w:color w:val="000000"/>
          <w:sz w:val="21"/>
          <w:szCs w:val="21"/>
        </w:rPr>
        <w:t>(</w:t>
      </w:r>
      <w:proofErr w:type="spellStart"/>
      <w:r>
        <w:rPr>
          <w:rStyle w:val="mtk6"/>
          <w:rFonts w:ascii="Consolas" w:hAnsi="Consolas" w:cs="Segoe UI"/>
          <w:color w:val="0000FF"/>
          <w:sz w:val="21"/>
          <w:szCs w:val="21"/>
        </w:rPr>
        <w:t>len</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my_data</w:t>
      </w:r>
      <w:proofErr w:type="spellEnd"/>
      <w:r>
        <w:rPr>
          <w:rStyle w:val="mtk1"/>
          <w:rFonts w:ascii="Consolas" w:hAnsi="Consolas" w:cs="Segoe UI"/>
          <w:color w:val="000000"/>
          <w:sz w:val="21"/>
          <w:szCs w:val="21"/>
        </w:rPr>
        <w:t>))</w:t>
      </w:r>
    </w:p>
    <w:p w14:paraId="3C1C0D80" w14:textId="77777777" w:rsidR="00FC5E8C" w:rsidRDefault="00FC5E8C" w:rsidP="00FC5E8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lastRenderedPageBreak/>
        <w:t>my_mean</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my_data.mean</w:t>
      </w:r>
      <w:proofErr w:type="spellEnd"/>
      <w:r>
        <w:rPr>
          <w:rStyle w:val="mtk1"/>
          <w:rFonts w:ascii="Consolas" w:hAnsi="Consolas" w:cs="Segoe UI"/>
          <w:color w:val="000000"/>
          <w:sz w:val="21"/>
          <w:szCs w:val="21"/>
        </w:rPr>
        <w:t>()</w:t>
      </w:r>
    </w:p>
    <w:p w14:paraId="1B3ECED4" w14:textId="77777777" w:rsidR="00FC5E8C" w:rsidRDefault="00FC5E8C" w:rsidP="00FC5E8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my_stdev</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my_data.std</w:t>
      </w:r>
      <w:proofErr w:type="spellEnd"/>
      <w:r>
        <w:rPr>
          <w:rStyle w:val="mtk1"/>
          <w:rFonts w:ascii="Consolas" w:hAnsi="Consolas" w:cs="Segoe UI"/>
          <w:color w:val="000000"/>
          <w:sz w:val="21"/>
          <w:szCs w:val="21"/>
        </w:rPr>
        <w:t>()</w:t>
      </w:r>
    </w:p>
    <w:p w14:paraId="539160FF" w14:textId="77777777" w:rsidR="00FC5E8C" w:rsidRDefault="00FC5E8C" w:rsidP="00FC5E8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0B430981" w14:textId="77777777" w:rsidR="00FC5E8C" w:rsidRDefault="00FC5E8C" w:rsidP="00FC5E8C">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normalisation: the data will now have </w:t>
      </w:r>
    </w:p>
    <w:p w14:paraId="25D05ECD" w14:textId="77777777" w:rsidR="00FC5E8C" w:rsidRDefault="00FC5E8C" w:rsidP="00FC5E8C">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a mean of 0 and a standard deviation of 1</w:t>
      </w:r>
    </w:p>
    <w:p w14:paraId="45D19625" w14:textId="77777777" w:rsidR="00FC5E8C" w:rsidRDefault="00FC5E8C" w:rsidP="00FC5E8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my_data_normed</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my_data</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my_mean</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my_data.std</w:t>
      </w:r>
      <w:proofErr w:type="spellEnd"/>
      <w:r>
        <w:rPr>
          <w:rStyle w:val="mtk1"/>
          <w:rFonts w:ascii="Consolas" w:hAnsi="Consolas" w:cs="Segoe UI"/>
          <w:color w:val="000000"/>
          <w:sz w:val="21"/>
          <w:szCs w:val="21"/>
        </w:rPr>
        <w:t>()</w:t>
      </w:r>
    </w:p>
    <w:p w14:paraId="1479E1B6" w14:textId="77777777" w:rsidR="00FC5E8C" w:rsidRDefault="00FC5E8C" w:rsidP="00FC5E8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2D4B58C" w14:textId="77777777" w:rsidR="00FC5E8C" w:rsidRDefault="00FC5E8C" w:rsidP="00FC5E8C">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domain standardisation: the data points will all lie</w:t>
      </w:r>
    </w:p>
    <w:p w14:paraId="554578B3" w14:textId="77777777" w:rsidR="00FC5E8C" w:rsidRDefault="00FC5E8C" w:rsidP="00FC5E8C">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between 0 (smallest one) and 1 (largest one)</w:t>
      </w:r>
    </w:p>
    <w:p w14:paraId="653457BF" w14:textId="77777777" w:rsidR="00FC5E8C" w:rsidRDefault="00FC5E8C" w:rsidP="00FC5E8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my_data_domain_standardised = (my_data - my_data.</w:t>
      </w:r>
      <w:r>
        <w:rPr>
          <w:rStyle w:val="mtk6"/>
          <w:rFonts w:ascii="Consolas" w:hAnsi="Consolas" w:cs="Segoe UI"/>
          <w:color w:val="0000FF"/>
          <w:sz w:val="21"/>
          <w:szCs w:val="21"/>
        </w:rPr>
        <w:t>min</w:t>
      </w:r>
      <w:r>
        <w:rPr>
          <w:rStyle w:val="mtk1"/>
          <w:rFonts w:ascii="Consolas" w:hAnsi="Consolas" w:cs="Segoe UI"/>
          <w:color w:val="000000"/>
          <w:sz w:val="21"/>
          <w:szCs w:val="21"/>
        </w:rPr>
        <w:t>()) / (my_data.</w:t>
      </w:r>
      <w:r>
        <w:rPr>
          <w:rStyle w:val="mtk6"/>
          <w:rFonts w:ascii="Consolas" w:hAnsi="Consolas" w:cs="Segoe UI"/>
          <w:color w:val="0000FF"/>
          <w:sz w:val="21"/>
          <w:szCs w:val="21"/>
        </w:rPr>
        <w:t>max</w:t>
      </w:r>
      <w:r>
        <w:rPr>
          <w:rStyle w:val="mtk1"/>
          <w:rFonts w:ascii="Consolas" w:hAnsi="Consolas" w:cs="Segoe UI"/>
          <w:color w:val="000000"/>
          <w:sz w:val="21"/>
          <w:szCs w:val="21"/>
        </w:rPr>
        <w:t>() - my_data.</w:t>
      </w:r>
      <w:r>
        <w:rPr>
          <w:rStyle w:val="mtk6"/>
          <w:rFonts w:ascii="Consolas" w:hAnsi="Consolas" w:cs="Segoe UI"/>
          <w:color w:val="0000FF"/>
          <w:sz w:val="21"/>
          <w:szCs w:val="21"/>
        </w:rPr>
        <w:t>min</w:t>
      </w:r>
      <w:r>
        <w:rPr>
          <w:rStyle w:val="mtk1"/>
          <w:rFonts w:ascii="Consolas" w:hAnsi="Consolas" w:cs="Segoe UI"/>
          <w:color w:val="000000"/>
          <w:sz w:val="21"/>
          <w:szCs w:val="21"/>
        </w:rPr>
        <w:t>())</w:t>
      </w:r>
    </w:p>
    <w:p w14:paraId="241729BB" w14:textId="77777777" w:rsidR="00FC5E8C" w:rsidRDefault="00FC5E8C" w:rsidP="00FC5E8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7A8C1A1" w14:textId="77777777" w:rsidR="00FC5E8C" w:rsidRDefault="00FC5E8C" w:rsidP="00FC5E8C">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Have a look at the y axis for each figure!</w:t>
      </w:r>
    </w:p>
    <w:p w14:paraId="1018F709" w14:textId="77777777" w:rsidR="00FC5E8C" w:rsidRDefault="00FC5E8C" w:rsidP="00FC5E8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fig, (ax1, ax2, ax3) = </w:t>
      </w:r>
      <w:proofErr w:type="spellStart"/>
      <w:r>
        <w:rPr>
          <w:rStyle w:val="mtk1"/>
          <w:rFonts w:ascii="Consolas" w:hAnsi="Consolas" w:cs="Segoe UI"/>
          <w:color w:val="000000"/>
          <w:sz w:val="21"/>
          <w:szCs w:val="21"/>
        </w:rPr>
        <w:t>plt.subplots</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figsize</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10</w:t>
      </w:r>
      <w:r>
        <w:rPr>
          <w:rStyle w:val="mtk1"/>
          <w:rFonts w:ascii="Consolas" w:hAnsi="Consolas" w:cs="Segoe UI"/>
          <w:color w:val="000000"/>
          <w:sz w:val="21"/>
          <w:szCs w:val="21"/>
        </w:rPr>
        <w:t>,</w:t>
      </w:r>
      <w:r>
        <w:rPr>
          <w:rStyle w:val="mtk7"/>
          <w:rFonts w:ascii="Consolas" w:hAnsi="Consolas" w:cs="Segoe UI"/>
          <w:color w:val="098658"/>
          <w:sz w:val="21"/>
          <w:szCs w:val="21"/>
        </w:rPr>
        <w:t>5</w:t>
      </w:r>
      <w:r>
        <w:rPr>
          <w:rStyle w:val="mtk1"/>
          <w:rFonts w:ascii="Consolas" w:hAnsi="Consolas" w:cs="Segoe UI"/>
          <w:color w:val="000000"/>
          <w:sz w:val="21"/>
          <w:szCs w:val="21"/>
        </w:rPr>
        <w:t>))</w:t>
      </w:r>
    </w:p>
    <w:p w14:paraId="28C9DAEE" w14:textId="77777777" w:rsidR="00FC5E8C" w:rsidRDefault="00FC5E8C" w:rsidP="00FC5E8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ax1.plot(</w:t>
      </w:r>
      <w:proofErr w:type="spellStart"/>
      <w:r>
        <w:rPr>
          <w:rStyle w:val="mtk1"/>
          <w:rFonts w:ascii="Consolas" w:hAnsi="Consolas" w:cs="Segoe UI"/>
          <w:color w:val="000000"/>
          <w:sz w:val="21"/>
          <w:szCs w:val="21"/>
        </w:rPr>
        <w:t>x_axis,my_data</w:t>
      </w:r>
      <w:proofErr w:type="spellEnd"/>
      <w:r>
        <w:rPr>
          <w:rStyle w:val="mtk1"/>
          <w:rFonts w:ascii="Consolas" w:hAnsi="Consolas" w:cs="Segoe UI"/>
          <w:color w:val="000000"/>
          <w:sz w:val="21"/>
          <w:szCs w:val="21"/>
        </w:rPr>
        <w:t>)</w:t>
      </w:r>
    </w:p>
    <w:p w14:paraId="62E09AF3" w14:textId="77777777" w:rsidR="00FC5E8C" w:rsidRDefault="00FC5E8C" w:rsidP="00FC5E8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ax1.set_title(</w:t>
      </w:r>
      <w:r>
        <w:rPr>
          <w:rStyle w:val="mtk20"/>
          <w:rFonts w:ascii="Consolas" w:hAnsi="Consolas" w:cs="Segoe UI"/>
          <w:color w:val="A31515"/>
          <w:sz w:val="21"/>
          <w:szCs w:val="21"/>
        </w:rPr>
        <w:t>'Original'</w:t>
      </w:r>
      <w:r>
        <w:rPr>
          <w:rStyle w:val="mtk1"/>
          <w:rFonts w:ascii="Consolas" w:hAnsi="Consolas" w:cs="Segoe UI"/>
          <w:color w:val="000000"/>
          <w:sz w:val="21"/>
          <w:szCs w:val="21"/>
        </w:rPr>
        <w:t>)</w:t>
      </w:r>
    </w:p>
    <w:p w14:paraId="5DA548D9" w14:textId="77777777" w:rsidR="00FC5E8C" w:rsidRDefault="00FC5E8C" w:rsidP="00FC5E8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ax2.plot(</w:t>
      </w:r>
      <w:proofErr w:type="spellStart"/>
      <w:r>
        <w:rPr>
          <w:rStyle w:val="mtk1"/>
          <w:rFonts w:ascii="Consolas" w:hAnsi="Consolas" w:cs="Segoe UI"/>
          <w:color w:val="000000"/>
          <w:sz w:val="21"/>
          <w:szCs w:val="21"/>
        </w:rPr>
        <w:t>x_axis,my_data_normed</w:t>
      </w:r>
      <w:proofErr w:type="spellEnd"/>
      <w:r>
        <w:rPr>
          <w:rStyle w:val="mtk1"/>
          <w:rFonts w:ascii="Consolas" w:hAnsi="Consolas" w:cs="Segoe UI"/>
          <w:color w:val="000000"/>
          <w:sz w:val="21"/>
          <w:szCs w:val="21"/>
        </w:rPr>
        <w:t>)</w:t>
      </w:r>
    </w:p>
    <w:p w14:paraId="28E88E3E" w14:textId="77777777" w:rsidR="00FC5E8C" w:rsidRDefault="00FC5E8C" w:rsidP="00FC5E8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ax2.set_title(</w:t>
      </w:r>
      <w:r>
        <w:rPr>
          <w:rStyle w:val="mtk20"/>
          <w:rFonts w:ascii="Consolas" w:hAnsi="Consolas" w:cs="Segoe UI"/>
          <w:color w:val="A31515"/>
          <w:sz w:val="21"/>
          <w:szCs w:val="21"/>
        </w:rPr>
        <w:t>'Normalised \n(mean = 0, </w:t>
      </w:r>
      <w:proofErr w:type="spellStart"/>
      <w:r>
        <w:rPr>
          <w:rStyle w:val="mtk20"/>
          <w:rFonts w:ascii="Consolas" w:hAnsi="Consolas" w:cs="Segoe UI"/>
          <w:color w:val="A31515"/>
          <w:sz w:val="21"/>
          <w:szCs w:val="21"/>
        </w:rPr>
        <w:t>stddev</w:t>
      </w:r>
      <w:proofErr w:type="spellEnd"/>
      <w:r>
        <w:rPr>
          <w:rStyle w:val="mtk20"/>
          <w:rFonts w:ascii="Consolas" w:hAnsi="Consolas" w:cs="Segoe UI"/>
          <w:color w:val="A31515"/>
          <w:sz w:val="21"/>
          <w:szCs w:val="21"/>
        </w:rPr>
        <w:t> = 1)'</w:t>
      </w:r>
      <w:r>
        <w:rPr>
          <w:rStyle w:val="mtk1"/>
          <w:rFonts w:ascii="Consolas" w:hAnsi="Consolas" w:cs="Segoe UI"/>
          <w:color w:val="000000"/>
          <w:sz w:val="21"/>
          <w:szCs w:val="21"/>
        </w:rPr>
        <w:t>)</w:t>
      </w:r>
    </w:p>
    <w:p w14:paraId="7CA59917" w14:textId="77777777" w:rsidR="00FC5E8C" w:rsidRDefault="00FC5E8C" w:rsidP="00FC5E8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ax3.plot(</w:t>
      </w:r>
      <w:proofErr w:type="spellStart"/>
      <w:r>
        <w:rPr>
          <w:rStyle w:val="mtk1"/>
          <w:rFonts w:ascii="Consolas" w:hAnsi="Consolas" w:cs="Segoe UI"/>
          <w:color w:val="000000"/>
          <w:sz w:val="21"/>
          <w:szCs w:val="21"/>
        </w:rPr>
        <w:t>x_axis,my_data_domain_standardised</w:t>
      </w:r>
      <w:proofErr w:type="spellEnd"/>
      <w:r>
        <w:rPr>
          <w:rStyle w:val="mtk1"/>
          <w:rFonts w:ascii="Consolas" w:hAnsi="Consolas" w:cs="Segoe UI"/>
          <w:color w:val="000000"/>
          <w:sz w:val="21"/>
          <w:szCs w:val="21"/>
        </w:rPr>
        <w:t>)</w:t>
      </w:r>
    </w:p>
    <w:p w14:paraId="77EF0CE0" w14:textId="77777777" w:rsidR="00FC5E8C" w:rsidRDefault="00FC5E8C" w:rsidP="00FC5E8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ax3.set_title(</w:t>
      </w:r>
      <w:r>
        <w:rPr>
          <w:rStyle w:val="mtk20"/>
          <w:rFonts w:ascii="Consolas" w:hAnsi="Consolas" w:cs="Segoe UI"/>
          <w:color w:val="A31515"/>
          <w:sz w:val="21"/>
          <w:szCs w:val="21"/>
        </w:rPr>
        <w:t>'Domain standardised \n(data points between 0 and 1)'</w:t>
      </w:r>
      <w:r>
        <w:rPr>
          <w:rStyle w:val="mtk1"/>
          <w:rFonts w:ascii="Consolas" w:hAnsi="Consolas" w:cs="Segoe UI"/>
          <w:color w:val="000000"/>
          <w:sz w:val="21"/>
          <w:szCs w:val="21"/>
        </w:rPr>
        <w:t>)</w:t>
      </w:r>
    </w:p>
    <w:p w14:paraId="28CDE197" w14:textId="77777777" w:rsidR="00FC5E8C" w:rsidRDefault="00FC5E8C" w:rsidP="00FC5E8C">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plt.show</w:t>
      </w:r>
      <w:proofErr w:type="spellEnd"/>
      <w:r>
        <w:rPr>
          <w:rStyle w:val="mtk1"/>
          <w:rFonts w:ascii="Consolas" w:hAnsi="Consolas" w:cs="Segoe UI"/>
          <w:color w:val="000000"/>
          <w:sz w:val="21"/>
          <w:szCs w:val="21"/>
        </w:rPr>
        <w:t>()</w:t>
      </w:r>
    </w:p>
    <w:p w14:paraId="7D542D33" w14:textId="63A88FA8" w:rsidR="00FC5E8C" w:rsidRDefault="00FC5E8C" w:rsidP="00FC5E8C">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82AECF2">
          <v:shape id="_x0000_i1062" type="#_x0000_t75" style="width:132.6pt;height:66.6pt" o:ole="">
            <v:imagedata r:id="rId88" o:title=""/>
          </v:shape>
          <w:control r:id="rId89" w:name="DefaultOcxName3" w:shapeid="_x0000_i1062"/>
        </w:object>
      </w:r>
    </w:p>
    <w:p w14:paraId="21570B72" w14:textId="1EB5DDC6" w:rsidR="00FC5E8C" w:rsidRDefault="00FC5E8C" w:rsidP="00FC5E8C">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21D109A2">
          <v:shape id="_x0000_i1061" type="#_x0000_t75" style="width:55.2pt;height:18pt" o:ole="">
            <v:imagedata r:id="rId9" o:title=""/>
          </v:shape>
          <w:control r:id="rId90" w:name="DefaultOcxName12" w:shapeid="_x0000_i1061"/>
        </w:object>
      </w:r>
    </w:p>
    <w:p w14:paraId="235EC917" w14:textId="77777777" w:rsidR="00FC5E8C" w:rsidRDefault="00FC5E8C" w:rsidP="00FC5E8C">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0655456F" w14:textId="42C2635A" w:rsidR="00FC5E8C" w:rsidRDefault="00FC5E8C" w:rsidP="00FC5E8C">
      <w:pPr>
        <w:shd w:val="clear" w:color="auto" w:fill="FFFFFF"/>
        <w:rPr>
          <w:rFonts w:ascii="Arial" w:hAnsi="Arial" w:cs="Arial"/>
          <w:color w:val="1F1F1F"/>
          <w:sz w:val="20"/>
          <w:szCs w:val="20"/>
        </w:rPr>
      </w:pPr>
      <w:r>
        <w:rPr>
          <w:rFonts w:ascii="Arial" w:hAnsi="Arial" w:cs="Arial"/>
          <w:noProof/>
          <w:color w:val="1F1F1F"/>
          <w:sz w:val="20"/>
          <w:szCs w:val="20"/>
        </w:rPr>
        <mc:AlternateContent>
          <mc:Choice Requires="wps">
            <w:drawing>
              <wp:inline distT="0" distB="0" distL="0" distR="0" wp14:anchorId="6B6B604B" wp14:editId="598447C6">
                <wp:extent cx="304800" cy="304800"/>
                <wp:effectExtent l="0" t="0" r="0" b="0"/>
                <wp:docPr id="185651365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9878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C85B75" w14:textId="77777777" w:rsidR="00D27F67" w:rsidRDefault="00D27F67" w:rsidP="00D27F67">
      <w:pPr>
        <w:pStyle w:val="Heading1"/>
        <w:shd w:val="clear" w:color="auto" w:fill="FFFFFF"/>
        <w:spacing w:before="0" w:beforeAutospacing="0" w:after="0" w:afterAutospacing="0"/>
        <w:rPr>
          <w:rFonts w:ascii="Arial" w:hAnsi="Arial" w:cs="Arial"/>
          <w:color w:val="1F1F1F"/>
        </w:rPr>
      </w:pPr>
      <w:r>
        <w:rPr>
          <w:rFonts w:ascii="Arial" w:hAnsi="Arial" w:cs="Arial"/>
          <w:color w:val="1F1F1F"/>
        </w:rPr>
        <w:t>3.12 Errata</w:t>
      </w:r>
    </w:p>
    <w:p w14:paraId="6E696B6C" w14:textId="77777777" w:rsidR="00D27F67" w:rsidRDefault="00D27F67" w:rsidP="00D27F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At around 4'10 in the previous video, you can see Matthew being fully immersed into the coding and defining variables called 'min' and 'max'. This is in fact considered bad practice, and he would certainly correct it once rereading his code (don't worry if that happens to you, it is something any coder, even seasoned ones, knows well, hence the importance of writing clear </w:t>
      </w:r>
      <w:r>
        <w:rPr>
          <w:rFonts w:ascii="Arial" w:hAnsi="Arial" w:cs="Arial"/>
          <w:color w:val="1F1F1F"/>
          <w:sz w:val="21"/>
          <w:szCs w:val="21"/>
        </w:rPr>
        <w:lastRenderedPageBreak/>
        <w:t xml:space="preserve">and clean code and proofreading yourself!). The problem happening here is that the variable names are the same as the two Python built-in functions </w:t>
      </w:r>
      <w:hyperlink r:id="rId91" w:anchor="min" w:tgtFrame="_blank" w:tooltip="Python min()" w:history="1">
        <w:r>
          <w:rPr>
            <w:rStyle w:val="Hyperlink"/>
            <w:rFonts w:ascii="Arial" w:hAnsi="Arial" w:cs="Arial"/>
            <w:sz w:val="21"/>
            <w:szCs w:val="21"/>
          </w:rPr>
          <w:t>min()</w:t>
        </w:r>
      </w:hyperlink>
      <w:r>
        <w:rPr>
          <w:rFonts w:ascii="Arial" w:hAnsi="Arial" w:cs="Arial"/>
          <w:color w:val="1F1F1F"/>
          <w:sz w:val="21"/>
          <w:szCs w:val="21"/>
        </w:rPr>
        <w:t xml:space="preserve"> and </w:t>
      </w:r>
      <w:hyperlink r:id="rId92" w:anchor="max" w:tgtFrame="_blank" w:tooltip="Python max()" w:history="1">
        <w:r>
          <w:rPr>
            <w:rStyle w:val="Hyperlink"/>
            <w:rFonts w:ascii="Arial" w:hAnsi="Arial" w:cs="Arial"/>
            <w:sz w:val="21"/>
            <w:szCs w:val="21"/>
          </w:rPr>
          <w:t>max()</w:t>
        </w:r>
      </w:hyperlink>
      <w:r>
        <w:rPr>
          <w:rFonts w:ascii="Arial" w:hAnsi="Arial" w:cs="Arial"/>
          <w:color w:val="1F1F1F"/>
          <w:sz w:val="21"/>
          <w:szCs w:val="21"/>
        </w:rPr>
        <w:t xml:space="preserve">, that we have used in the course. Once you define variables with these names, the built-in </w:t>
      </w:r>
      <w:proofErr w:type="spellStart"/>
      <w:r>
        <w:rPr>
          <w:rFonts w:ascii="Arial" w:hAnsi="Arial" w:cs="Arial"/>
          <w:color w:val="1F1F1F"/>
          <w:sz w:val="21"/>
          <w:szCs w:val="21"/>
        </w:rPr>
        <w:t>fuctions</w:t>
      </w:r>
      <w:proofErr w:type="spellEnd"/>
      <w:r>
        <w:rPr>
          <w:rFonts w:ascii="Arial" w:hAnsi="Arial" w:cs="Arial"/>
          <w:color w:val="1F1F1F"/>
          <w:sz w:val="21"/>
          <w:szCs w:val="21"/>
        </w:rPr>
        <w:t xml:space="preserve"> will no longer be accessible! </w:t>
      </w:r>
    </w:p>
    <w:p w14:paraId="5D4AF8DB" w14:textId="77777777" w:rsidR="00D27F67" w:rsidRDefault="00D27F67" w:rsidP="00D27F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Try that in your code, it is a good experiment (you can run all three examples below).</w:t>
      </w:r>
    </w:p>
    <w:p w14:paraId="2039D5AF" w14:textId="77777777" w:rsidR="00D27F67" w:rsidRDefault="00D27F67" w:rsidP="00D27F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1. min() can be used as a function:</w:t>
      </w:r>
    </w:p>
    <w:p w14:paraId="65C7522B" w14:textId="77777777" w:rsidR="00D27F67" w:rsidRDefault="00D27F67" w:rsidP="00D27F6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AA83348" w14:textId="77777777" w:rsidR="00D27F67" w:rsidRDefault="00D27F67" w:rsidP="00D27F6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1C42E12" w14:textId="77777777" w:rsidR="00D27F67" w:rsidRDefault="00D27F67" w:rsidP="00D27F67">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x = [</w:t>
      </w:r>
      <w:r>
        <w:rPr>
          <w:rStyle w:val="mtk7"/>
          <w:rFonts w:ascii="Consolas" w:hAnsi="Consolas" w:cs="Segoe UI"/>
          <w:color w:val="098658"/>
          <w:sz w:val="21"/>
          <w:szCs w:val="21"/>
        </w:rPr>
        <w:t>1</w:t>
      </w:r>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2E282502" w14:textId="77777777" w:rsidR="00D27F67" w:rsidRDefault="00D27F67" w:rsidP="00D27F67">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w:t>
      </w:r>
      <w:r>
        <w:rPr>
          <w:rStyle w:val="mtk6"/>
          <w:rFonts w:ascii="Consolas" w:hAnsi="Consolas" w:cs="Segoe UI"/>
          <w:color w:val="0000FF"/>
          <w:sz w:val="21"/>
          <w:szCs w:val="21"/>
        </w:rPr>
        <w:t>min</w:t>
      </w:r>
      <w:r>
        <w:rPr>
          <w:rStyle w:val="mtk1"/>
          <w:rFonts w:ascii="Consolas" w:hAnsi="Consolas" w:cs="Segoe UI"/>
          <w:color w:val="000000"/>
          <w:sz w:val="21"/>
          <w:szCs w:val="21"/>
        </w:rPr>
        <w:t>(x))</w:t>
      </w:r>
    </w:p>
    <w:p w14:paraId="5520879B" w14:textId="0ACE323D" w:rsidR="00D27F67" w:rsidRDefault="00D27F67" w:rsidP="00D27F6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63C5885">
          <v:shape id="_x0000_i1080" type="#_x0000_t75" style="width:132.6pt;height:66.6pt" o:ole="">
            <v:imagedata r:id="rId88" o:title=""/>
          </v:shape>
          <w:control r:id="rId93" w:name="DefaultOcxName6" w:shapeid="_x0000_i1080"/>
        </w:object>
      </w:r>
    </w:p>
    <w:p w14:paraId="5BFF22E5" w14:textId="740962EB" w:rsidR="00D27F67" w:rsidRDefault="00D27F67" w:rsidP="00D27F6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41CECF7">
          <v:shape id="_x0000_i1079" type="#_x0000_t75" style="width:55.2pt;height:18pt" o:ole="">
            <v:imagedata r:id="rId9" o:title=""/>
          </v:shape>
          <w:control r:id="rId94" w:name="DefaultOcxName13" w:shapeid="_x0000_i1079"/>
        </w:object>
      </w:r>
    </w:p>
    <w:p w14:paraId="65EA8002" w14:textId="77777777" w:rsidR="00D27F67" w:rsidRDefault="00D27F67" w:rsidP="00D27F67">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703DBE3E" w14:textId="77777777" w:rsidR="00D27F67" w:rsidRDefault="00D27F67" w:rsidP="00D27F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2. Min is redefined as a variable, it can be printed out:</w:t>
      </w:r>
    </w:p>
    <w:p w14:paraId="0BB8317C" w14:textId="77777777" w:rsidR="00D27F67" w:rsidRDefault="00D27F67" w:rsidP="00D27F6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44F1752" w14:textId="77777777" w:rsidR="00D27F67" w:rsidRDefault="00D27F67" w:rsidP="00D27F6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93E843F" w14:textId="77777777" w:rsidR="00D27F67" w:rsidRDefault="00D27F67" w:rsidP="00D27F6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4E644E76" w14:textId="77777777" w:rsidR="00D27F67" w:rsidRDefault="00D27F67" w:rsidP="00D27F67">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x = [</w:t>
      </w:r>
      <w:r>
        <w:rPr>
          <w:rStyle w:val="mtk7"/>
          <w:rFonts w:ascii="Consolas" w:hAnsi="Consolas" w:cs="Segoe UI"/>
          <w:color w:val="098658"/>
          <w:sz w:val="21"/>
          <w:szCs w:val="21"/>
        </w:rPr>
        <w:t>1</w:t>
      </w:r>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7922DC15" w14:textId="77777777" w:rsidR="00D27F67" w:rsidRDefault="00D27F67" w:rsidP="00D27F67">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min</w:t>
      </w:r>
      <w:r>
        <w:rPr>
          <w:rStyle w:val="mtk1"/>
          <w:rFonts w:ascii="Consolas" w:hAnsi="Consolas" w:cs="Segoe UI"/>
          <w:color w:val="000000"/>
          <w:sz w:val="21"/>
          <w:szCs w:val="21"/>
        </w:rPr>
        <w:t> = </w:t>
      </w:r>
      <w:r>
        <w:rPr>
          <w:rStyle w:val="mtk7"/>
          <w:rFonts w:ascii="Consolas" w:hAnsi="Consolas" w:cs="Segoe UI"/>
          <w:color w:val="098658"/>
          <w:sz w:val="21"/>
          <w:szCs w:val="21"/>
        </w:rPr>
        <w:t>5</w:t>
      </w:r>
    </w:p>
    <w:p w14:paraId="4961FBF4" w14:textId="77777777" w:rsidR="00D27F67" w:rsidRDefault="00D27F67" w:rsidP="00D27F67">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w:t>
      </w:r>
      <w:r>
        <w:rPr>
          <w:rStyle w:val="mtk6"/>
          <w:rFonts w:ascii="Consolas" w:hAnsi="Consolas" w:cs="Segoe UI"/>
          <w:color w:val="0000FF"/>
          <w:sz w:val="21"/>
          <w:szCs w:val="21"/>
        </w:rPr>
        <w:t>min</w:t>
      </w:r>
      <w:r>
        <w:rPr>
          <w:rStyle w:val="mtk1"/>
          <w:rFonts w:ascii="Consolas" w:hAnsi="Consolas" w:cs="Segoe UI"/>
          <w:color w:val="000000"/>
          <w:sz w:val="21"/>
          <w:szCs w:val="21"/>
        </w:rPr>
        <w:t>) </w:t>
      </w:r>
      <w:r>
        <w:rPr>
          <w:rStyle w:val="mtk8"/>
          <w:rFonts w:ascii="Consolas" w:hAnsi="Consolas" w:cs="Segoe UI"/>
          <w:color w:val="008000"/>
          <w:sz w:val="21"/>
          <w:szCs w:val="21"/>
        </w:rPr>
        <w:t># min now is a variable holding the value 5!</w:t>
      </w:r>
    </w:p>
    <w:p w14:paraId="4F0B8FE3" w14:textId="45031012" w:rsidR="00D27F67" w:rsidRDefault="00D27F67" w:rsidP="00D27F6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4BB82F0">
          <v:shape id="_x0000_i1078" type="#_x0000_t75" style="width:132.6pt;height:66.6pt" o:ole="">
            <v:imagedata r:id="rId88" o:title=""/>
          </v:shape>
          <w:control r:id="rId95" w:name="DefaultOcxName21" w:shapeid="_x0000_i1078"/>
        </w:object>
      </w:r>
    </w:p>
    <w:p w14:paraId="099BE5EA" w14:textId="7BB96C9D" w:rsidR="00D27F67" w:rsidRDefault="00D27F67" w:rsidP="00D27F6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89B2EC5">
          <v:shape id="_x0000_i1077" type="#_x0000_t75" style="width:55.2pt;height:18pt" o:ole="">
            <v:imagedata r:id="rId9" o:title=""/>
          </v:shape>
          <w:control r:id="rId96" w:name="DefaultOcxName31" w:shapeid="_x0000_i1077"/>
        </w:object>
      </w:r>
    </w:p>
    <w:p w14:paraId="3CCFEB72" w14:textId="77777777" w:rsidR="00D27F67" w:rsidRDefault="00D27F67" w:rsidP="00D27F67">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0F88390D" w14:textId="77777777" w:rsidR="00D27F67" w:rsidRDefault="00D27F67" w:rsidP="00D27F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3. Min is now a variable, it cannot be used as a function any more!</w:t>
      </w:r>
    </w:p>
    <w:p w14:paraId="780169E2" w14:textId="77777777" w:rsidR="00D27F67" w:rsidRDefault="00D27F67" w:rsidP="00D27F6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947EBD9" w14:textId="77777777" w:rsidR="00D27F67" w:rsidRDefault="00D27F67" w:rsidP="00D27F6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072FE1A4" w14:textId="77777777" w:rsidR="00D27F67" w:rsidRDefault="00D27F67" w:rsidP="00D27F6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2F00314" w14:textId="77777777" w:rsidR="00D27F67" w:rsidRDefault="00D27F67" w:rsidP="00D27F67">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4</w:t>
      </w:r>
    </w:p>
    <w:p w14:paraId="5CB30070" w14:textId="77777777" w:rsidR="00D27F67" w:rsidRDefault="00D27F67" w:rsidP="00D27F67">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x = [</w:t>
      </w:r>
      <w:r>
        <w:rPr>
          <w:rStyle w:val="mtk7"/>
          <w:rFonts w:ascii="Consolas" w:hAnsi="Consolas" w:cs="Segoe UI"/>
          <w:color w:val="098658"/>
          <w:sz w:val="21"/>
          <w:szCs w:val="21"/>
        </w:rPr>
        <w:t>1</w:t>
      </w:r>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5A24B149" w14:textId="77777777" w:rsidR="00D27F67" w:rsidRDefault="00D27F67" w:rsidP="00D27F67">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min</w:t>
      </w:r>
      <w:r>
        <w:rPr>
          <w:rStyle w:val="mtk1"/>
          <w:rFonts w:ascii="Consolas" w:hAnsi="Consolas" w:cs="Segoe UI"/>
          <w:color w:val="000000"/>
          <w:sz w:val="21"/>
          <w:szCs w:val="21"/>
        </w:rPr>
        <w:t> = </w:t>
      </w:r>
      <w:r>
        <w:rPr>
          <w:rStyle w:val="mtk7"/>
          <w:rFonts w:ascii="Consolas" w:hAnsi="Consolas" w:cs="Segoe UI"/>
          <w:color w:val="098658"/>
          <w:sz w:val="21"/>
          <w:szCs w:val="21"/>
        </w:rPr>
        <w:t>5</w:t>
      </w:r>
    </w:p>
    <w:p w14:paraId="4CB22D3D" w14:textId="77777777" w:rsidR="00D27F67" w:rsidRDefault="00D27F67" w:rsidP="00D27F67">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w:t>
      </w:r>
      <w:r>
        <w:rPr>
          <w:rStyle w:val="mtk6"/>
          <w:rFonts w:ascii="Consolas" w:hAnsi="Consolas" w:cs="Segoe UI"/>
          <w:color w:val="0000FF"/>
          <w:sz w:val="21"/>
          <w:szCs w:val="21"/>
        </w:rPr>
        <w:t>min</w:t>
      </w:r>
      <w:r>
        <w:rPr>
          <w:rStyle w:val="mtk1"/>
          <w:rFonts w:ascii="Consolas" w:hAnsi="Consolas" w:cs="Segoe UI"/>
          <w:color w:val="000000"/>
          <w:sz w:val="21"/>
          <w:szCs w:val="21"/>
        </w:rPr>
        <w:t>(x)) </w:t>
      </w:r>
      <w:r>
        <w:rPr>
          <w:rStyle w:val="mtk8"/>
          <w:rFonts w:ascii="Consolas" w:hAnsi="Consolas" w:cs="Segoe UI"/>
          <w:color w:val="008000"/>
          <w:sz w:val="21"/>
          <w:szCs w:val="21"/>
        </w:rPr>
        <w:t># since min is a variable with value 5, the min() function can no longer be accessed!</w:t>
      </w:r>
    </w:p>
    <w:p w14:paraId="6A7E5054" w14:textId="77777777" w:rsidR="00D27F67" w:rsidRDefault="00D27F67" w:rsidP="00D27F67">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0ADC982F" w14:textId="2CB5EB6C" w:rsidR="00D27F67" w:rsidRDefault="00D27F67" w:rsidP="00D27F67">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45DFF87">
          <v:shape id="_x0000_i1076" type="#_x0000_t75" style="width:132.6pt;height:66.6pt" o:ole="">
            <v:imagedata r:id="rId88" o:title=""/>
          </v:shape>
          <w:control r:id="rId97" w:name="DefaultOcxName4" w:shapeid="_x0000_i1076"/>
        </w:object>
      </w:r>
    </w:p>
    <w:p w14:paraId="4BC70B9B" w14:textId="1E2C3138" w:rsidR="00D27F67" w:rsidRDefault="00D27F67" w:rsidP="00D27F67">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520AE37">
          <v:shape id="_x0000_i1075" type="#_x0000_t75" style="width:55.2pt;height:18pt" o:ole="">
            <v:imagedata r:id="rId9" o:title=""/>
          </v:shape>
          <w:control r:id="rId98" w:name="DefaultOcxName5" w:shapeid="_x0000_i1075"/>
        </w:object>
      </w:r>
    </w:p>
    <w:p w14:paraId="2E150C8E" w14:textId="77777777" w:rsidR="00D27F67" w:rsidRDefault="00D27F67" w:rsidP="00D27F67">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788F75DB" w14:textId="77777777" w:rsidR="00D27F67" w:rsidRDefault="00D27F67" w:rsidP="00D27F67">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As you can see, it is better not to use the same names for your </w:t>
      </w:r>
      <w:proofErr w:type="spellStart"/>
      <w:r>
        <w:rPr>
          <w:rFonts w:ascii="Arial" w:hAnsi="Arial" w:cs="Arial"/>
          <w:color w:val="1F1F1F"/>
          <w:sz w:val="21"/>
          <w:szCs w:val="21"/>
        </w:rPr>
        <w:t>va</w:t>
      </w:r>
      <w:proofErr w:type="spellEnd"/>
    </w:p>
    <w:p w14:paraId="1F113272" w14:textId="77777777" w:rsidR="00AB3A68" w:rsidRPr="003823C2" w:rsidRDefault="00AB3A68" w:rsidP="003823C2">
      <w:pPr>
        <w:tabs>
          <w:tab w:val="left" w:pos="1716"/>
        </w:tabs>
      </w:pPr>
    </w:p>
    <w:sectPr w:rsidR="00AB3A68" w:rsidRPr="0038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Size1">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KaTeX_Main">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KaTeX_AMS">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KaTeX_Size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42DD"/>
    <w:multiLevelType w:val="multilevel"/>
    <w:tmpl w:val="AFA4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3B7D"/>
    <w:multiLevelType w:val="multilevel"/>
    <w:tmpl w:val="E52A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63261"/>
    <w:multiLevelType w:val="multilevel"/>
    <w:tmpl w:val="C022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87E25"/>
    <w:multiLevelType w:val="multilevel"/>
    <w:tmpl w:val="6D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96C1D"/>
    <w:multiLevelType w:val="multilevel"/>
    <w:tmpl w:val="D4F4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F660C0"/>
    <w:multiLevelType w:val="multilevel"/>
    <w:tmpl w:val="DCC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20DB4"/>
    <w:multiLevelType w:val="multilevel"/>
    <w:tmpl w:val="E870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0496A"/>
    <w:multiLevelType w:val="multilevel"/>
    <w:tmpl w:val="6EFE6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375DE"/>
    <w:multiLevelType w:val="multilevel"/>
    <w:tmpl w:val="3C18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292A07"/>
    <w:multiLevelType w:val="multilevel"/>
    <w:tmpl w:val="FB1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116627"/>
    <w:multiLevelType w:val="multilevel"/>
    <w:tmpl w:val="558C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76129A"/>
    <w:multiLevelType w:val="multilevel"/>
    <w:tmpl w:val="7D2C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270829"/>
    <w:multiLevelType w:val="multilevel"/>
    <w:tmpl w:val="7626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163B43"/>
    <w:multiLevelType w:val="multilevel"/>
    <w:tmpl w:val="512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782AB2"/>
    <w:multiLevelType w:val="multilevel"/>
    <w:tmpl w:val="3D2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EC126A"/>
    <w:multiLevelType w:val="multilevel"/>
    <w:tmpl w:val="31F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4F5B4B"/>
    <w:multiLevelType w:val="multilevel"/>
    <w:tmpl w:val="1B2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569C4"/>
    <w:multiLevelType w:val="multilevel"/>
    <w:tmpl w:val="AC4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1E1B7B"/>
    <w:multiLevelType w:val="multilevel"/>
    <w:tmpl w:val="F0D6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995405">
    <w:abstractNumId w:val="8"/>
  </w:num>
  <w:num w:numId="2" w16cid:durableId="1320160920">
    <w:abstractNumId w:val="10"/>
  </w:num>
  <w:num w:numId="3" w16cid:durableId="546336717">
    <w:abstractNumId w:val="2"/>
  </w:num>
  <w:num w:numId="4" w16cid:durableId="1404832026">
    <w:abstractNumId w:val="4"/>
  </w:num>
  <w:num w:numId="5" w16cid:durableId="1411346175">
    <w:abstractNumId w:val="3"/>
  </w:num>
  <w:num w:numId="6" w16cid:durableId="143401993">
    <w:abstractNumId w:val="15"/>
  </w:num>
  <w:num w:numId="7" w16cid:durableId="2051416391">
    <w:abstractNumId w:val="7"/>
  </w:num>
  <w:num w:numId="8" w16cid:durableId="1177620782">
    <w:abstractNumId w:val="6"/>
  </w:num>
  <w:num w:numId="9" w16cid:durableId="1250893838">
    <w:abstractNumId w:val="1"/>
  </w:num>
  <w:num w:numId="10" w16cid:durableId="1787114035">
    <w:abstractNumId w:val="12"/>
  </w:num>
  <w:num w:numId="11" w16cid:durableId="211116039">
    <w:abstractNumId w:val="0"/>
  </w:num>
  <w:num w:numId="12" w16cid:durableId="629868297">
    <w:abstractNumId w:val="16"/>
  </w:num>
  <w:num w:numId="13" w16cid:durableId="101339263">
    <w:abstractNumId w:val="5"/>
  </w:num>
  <w:num w:numId="14" w16cid:durableId="398208102">
    <w:abstractNumId w:val="9"/>
  </w:num>
  <w:num w:numId="15" w16cid:durableId="709646608">
    <w:abstractNumId w:val="14"/>
  </w:num>
  <w:num w:numId="16" w16cid:durableId="1745756097">
    <w:abstractNumId w:val="13"/>
  </w:num>
  <w:num w:numId="17" w16cid:durableId="1642734664">
    <w:abstractNumId w:val="18"/>
  </w:num>
  <w:num w:numId="18" w16cid:durableId="302278408">
    <w:abstractNumId w:val="17"/>
  </w:num>
  <w:num w:numId="19" w16cid:durableId="12455347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6E"/>
    <w:rsid w:val="0033783C"/>
    <w:rsid w:val="003823C2"/>
    <w:rsid w:val="004B4475"/>
    <w:rsid w:val="00536ACB"/>
    <w:rsid w:val="00665DE8"/>
    <w:rsid w:val="007E5AD2"/>
    <w:rsid w:val="00AB3A68"/>
    <w:rsid w:val="00B21E6E"/>
    <w:rsid w:val="00C1381D"/>
    <w:rsid w:val="00D27F67"/>
    <w:rsid w:val="00FC5E8C"/>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08ED3C0"/>
  <w15:chartTrackingRefBased/>
  <w15:docId w15:val="{387552DC-10D7-4256-8C3F-D5A52199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M"/>
      <w14:ligatures w14:val="none"/>
    </w:rPr>
  </w:style>
  <w:style w:type="paragraph" w:styleId="Heading2">
    <w:name w:val="heading 2"/>
    <w:basedOn w:val="Normal"/>
    <w:next w:val="Normal"/>
    <w:link w:val="Heading2Char"/>
    <w:uiPriority w:val="9"/>
    <w:semiHidden/>
    <w:unhideWhenUsed/>
    <w:qFormat/>
    <w:rsid w:val="00C13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1E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M"/>
      <w14:ligatures w14:val="none"/>
    </w:rPr>
  </w:style>
  <w:style w:type="paragraph" w:styleId="Heading4">
    <w:name w:val="heading 4"/>
    <w:basedOn w:val="Normal"/>
    <w:next w:val="Normal"/>
    <w:link w:val="Heading4Char"/>
    <w:uiPriority w:val="9"/>
    <w:semiHidden/>
    <w:unhideWhenUsed/>
    <w:qFormat/>
    <w:rsid w:val="00C138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381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381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E6E"/>
    <w:rPr>
      <w:rFonts w:ascii="Times New Roman" w:eastAsia="Times New Roman" w:hAnsi="Times New Roman" w:cs="Times New Roman"/>
      <w:b/>
      <w:bCs/>
      <w:kern w:val="36"/>
      <w:sz w:val="48"/>
      <w:szCs w:val="48"/>
      <w:lang w:val="en-CM" w:eastAsia="en-CM"/>
      <w14:ligatures w14:val="none"/>
    </w:rPr>
  </w:style>
  <w:style w:type="character" w:customStyle="1" w:styleId="Heading3Char">
    <w:name w:val="Heading 3 Char"/>
    <w:basedOn w:val="DefaultParagraphFont"/>
    <w:link w:val="Heading3"/>
    <w:uiPriority w:val="9"/>
    <w:rsid w:val="00B21E6E"/>
    <w:rPr>
      <w:rFonts w:ascii="Times New Roman" w:eastAsia="Times New Roman" w:hAnsi="Times New Roman" w:cs="Times New Roman"/>
      <w:b/>
      <w:bCs/>
      <w:kern w:val="0"/>
      <w:sz w:val="27"/>
      <w:szCs w:val="27"/>
      <w:lang w:val="en-CM" w:eastAsia="en-CM"/>
      <w14:ligatures w14:val="none"/>
    </w:rPr>
  </w:style>
  <w:style w:type="paragraph" w:styleId="NormalWeb">
    <w:name w:val="Normal (Web)"/>
    <w:basedOn w:val="Normal"/>
    <w:uiPriority w:val="99"/>
    <w:semiHidden/>
    <w:unhideWhenUsed/>
    <w:rsid w:val="00B21E6E"/>
    <w:pPr>
      <w:spacing w:before="100" w:beforeAutospacing="1" w:after="100" w:afterAutospacing="1" w:line="240" w:lineRule="auto"/>
    </w:pPr>
    <w:rPr>
      <w:rFonts w:ascii="Times New Roman" w:eastAsia="Times New Roman" w:hAnsi="Times New Roman" w:cs="Times New Roman"/>
      <w:kern w:val="0"/>
      <w:sz w:val="24"/>
      <w:szCs w:val="24"/>
      <w:lang w:eastAsia="en-CM"/>
      <w14:ligatures w14:val="none"/>
    </w:rPr>
  </w:style>
  <w:style w:type="character" w:styleId="Strong">
    <w:name w:val="Strong"/>
    <w:basedOn w:val="DefaultParagraphFont"/>
    <w:uiPriority w:val="22"/>
    <w:qFormat/>
    <w:rsid w:val="00B21E6E"/>
    <w:rPr>
      <w:b/>
      <w:bCs/>
    </w:rPr>
  </w:style>
  <w:style w:type="character" w:customStyle="1" w:styleId="katex-mathml">
    <w:name w:val="katex-mathml"/>
    <w:basedOn w:val="DefaultParagraphFont"/>
    <w:rsid w:val="00B21E6E"/>
  </w:style>
  <w:style w:type="character" w:customStyle="1" w:styleId="mord">
    <w:name w:val="mord"/>
    <w:basedOn w:val="DefaultParagraphFont"/>
    <w:rsid w:val="00B21E6E"/>
  </w:style>
  <w:style w:type="character" w:styleId="Hyperlink">
    <w:name w:val="Hyperlink"/>
    <w:basedOn w:val="DefaultParagraphFont"/>
    <w:uiPriority w:val="99"/>
    <w:semiHidden/>
    <w:unhideWhenUsed/>
    <w:rsid w:val="00B21E6E"/>
    <w:rPr>
      <w:color w:val="0000FF"/>
      <w:u w:val="single"/>
    </w:rPr>
  </w:style>
  <w:style w:type="character" w:styleId="Emphasis">
    <w:name w:val="Emphasis"/>
    <w:basedOn w:val="DefaultParagraphFont"/>
    <w:uiPriority w:val="20"/>
    <w:qFormat/>
    <w:rsid w:val="00B21E6E"/>
    <w:rPr>
      <w:i/>
      <w:iCs/>
    </w:rPr>
  </w:style>
  <w:style w:type="character" w:customStyle="1" w:styleId="mtk8">
    <w:name w:val="mtk8"/>
    <w:basedOn w:val="DefaultParagraphFont"/>
    <w:rsid w:val="0033783C"/>
  </w:style>
  <w:style w:type="character" w:customStyle="1" w:styleId="mtk1">
    <w:name w:val="mtk1"/>
    <w:basedOn w:val="DefaultParagraphFont"/>
    <w:rsid w:val="0033783C"/>
  </w:style>
  <w:style w:type="character" w:customStyle="1" w:styleId="mtk7">
    <w:name w:val="mtk7"/>
    <w:basedOn w:val="DefaultParagraphFont"/>
    <w:rsid w:val="0033783C"/>
  </w:style>
  <w:style w:type="character" w:customStyle="1" w:styleId="mtk6">
    <w:name w:val="mtk6"/>
    <w:basedOn w:val="DefaultParagraphFont"/>
    <w:rsid w:val="0033783C"/>
  </w:style>
  <w:style w:type="character" w:customStyle="1" w:styleId="mtk20">
    <w:name w:val="mtk20"/>
    <w:basedOn w:val="DefaultParagraphFont"/>
    <w:rsid w:val="0033783C"/>
  </w:style>
  <w:style w:type="character" w:customStyle="1" w:styleId="mrel">
    <w:name w:val="mrel"/>
    <w:basedOn w:val="DefaultParagraphFont"/>
    <w:rsid w:val="0033783C"/>
  </w:style>
  <w:style w:type="character" w:customStyle="1" w:styleId="mopen">
    <w:name w:val="mopen"/>
    <w:basedOn w:val="DefaultParagraphFont"/>
    <w:rsid w:val="0033783C"/>
  </w:style>
  <w:style w:type="character" w:customStyle="1" w:styleId="mbin">
    <w:name w:val="mbin"/>
    <w:basedOn w:val="DefaultParagraphFont"/>
    <w:rsid w:val="0033783C"/>
  </w:style>
  <w:style w:type="character" w:customStyle="1" w:styleId="mop">
    <w:name w:val="mop"/>
    <w:basedOn w:val="DefaultParagraphFont"/>
    <w:rsid w:val="0033783C"/>
  </w:style>
  <w:style w:type="character" w:customStyle="1" w:styleId="vlist-s">
    <w:name w:val="vlist-s"/>
    <w:basedOn w:val="DefaultParagraphFont"/>
    <w:rsid w:val="0033783C"/>
  </w:style>
  <w:style w:type="character" w:customStyle="1" w:styleId="mclose">
    <w:name w:val="mclose"/>
    <w:basedOn w:val="DefaultParagraphFont"/>
    <w:rsid w:val="0033783C"/>
  </w:style>
  <w:style w:type="character" w:styleId="HTMLCode">
    <w:name w:val="HTML Code"/>
    <w:basedOn w:val="DefaultParagraphFont"/>
    <w:uiPriority w:val="99"/>
    <w:semiHidden/>
    <w:unhideWhenUsed/>
    <w:rsid w:val="00C1381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1381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13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M"/>
      <w14:ligatures w14:val="none"/>
    </w:rPr>
  </w:style>
  <w:style w:type="character" w:customStyle="1" w:styleId="HTMLPreformattedChar">
    <w:name w:val="HTML Preformatted Char"/>
    <w:basedOn w:val="DefaultParagraphFont"/>
    <w:link w:val="HTMLPreformatted"/>
    <w:uiPriority w:val="99"/>
    <w:semiHidden/>
    <w:rsid w:val="00C1381D"/>
    <w:rPr>
      <w:rFonts w:ascii="Courier New" w:eastAsia="Times New Roman" w:hAnsi="Courier New" w:cs="Courier New"/>
      <w:kern w:val="0"/>
      <w:sz w:val="20"/>
      <w:szCs w:val="20"/>
      <w:lang w:val="en-CM" w:eastAsia="en-CM"/>
      <w14:ligatures w14:val="none"/>
    </w:rPr>
  </w:style>
  <w:style w:type="character" w:customStyle="1" w:styleId="Heading4Char">
    <w:name w:val="Heading 4 Char"/>
    <w:basedOn w:val="DefaultParagraphFont"/>
    <w:link w:val="Heading4"/>
    <w:uiPriority w:val="9"/>
    <w:semiHidden/>
    <w:rsid w:val="00C138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38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381D"/>
    <w:rPr>
      <w:rFonts w:asciiTheme="majorHAnsi" w:eastAsiaTheme="majorEastAsia" w:hAnsiTheme="majorHAnsi" w:cstheme="majorBidi"/>
      <w:color w:val="1F3763" w:themeColor="accent1" w:themeShade="7F"/>
    </w:rPr>
  </w:style>
  <w:style w:type="character" w:customStyle="1" w:styleId="counter">
    <w:name w:val="counter"/>
    <w:basedOn w:val="DefaultParagraphFont"/>
    <w:rsid w:val="00C1381D"/>
  </w:style>
  <w:style w:type="paragraph" w:customStyle="1" w:styleId="box-row">
    <w:name w:val="box-row"/>
    <w:basedOn w:val="Normal"/>
    <w:rsid w:val="00C1381D"/>
    <w:pPr>
      <w:spacing w:before="100" w:beforeAutospacing="1" w:after="100" w:afterAutospacing="1" w:line="240" w:lineRule="auto"/>
    </w:pPr>
    <w:rPr>
      <w:rFonts w:ascii="Times New Roman" w:eastAsia="Times New Roman" w:hAnsi="Times New Roman" w:cs="Times New Roman"/>
      <w:kern w:val="0"/>
      <w:sz w:val="24"/>
      <w:szCs w:val="24"/>
      <w:lang w:eastAsia="en-CM"/>
      <w14:ligatures w14:val="none"/>
    </w:rPr>
  </w:style>
  <w:style w:type="character" w:customStyle="1" w:styleId="truncate">
    <w:name w:val="truncate"/>
    <w:basedOn w:val="DefaultParagraphFont"/>
    <w:rsid w:val="00C1381D"/>
  </w:style>
  <w:style w:type="paragraph" w:customStyle="1" w:styleId="my-2">
    <w:name w:val="my-2"/>
    <w:basedOn w:val="Normal"/>
    <w:rsid w:val="00C1381D"/>
    <w:pPr>
      <w:spacing w:before="100" w:beforeAutospacing="1" w:after="100" w:afterAutospacing="1" w:line="240" w:lineRule="auto"/>
    </w:pPr>
    <w:rPr>
      <w:rFonts w:ascii="Times New Roman" w:eastAsia="Times New Roman" w:hAnsi="Times New Roman" w:cs="Times New Roman"/>
      <w:kern w:val="0"/>
      <w:sz w:val="24"/>
      <w:szCs w:val="24"/>
      <w:lang w:eastAsia="en-CM"/>
      <w14:ligatures w14:val="none"/>
    </w:rPr>
  </w:style>
  <w:style w:type="character" w:customStyle="1" w:styleId="pl-k">
    <w:name w:val="pl-k"/>
    <w:basedOn w:val="DefaultParagraphFont"/>
    <w:rsid w:val="00C1381D"/>
  </w:style>
  <w:style w:type="character" w:customStyle="1" w:styleId="pl-s1">
    <w:name w:val="pl-s1"/>
    <w:basedOn w:val="DefaultParagraphFont"/>
    <w:rsid w:val="00C1381D"/>
  </w:style>
  <w:style w:type="character" w:customStyle="1" w:styleId="pl-c1">
    <w:name w:val="pl-c1"/>
    <w:basedOn w:val="DefaultParagraphFont"/>
    <w:rsid w:val="00C1381D"/>
  </w:style>
  <w:style w:type="character" w:customStyle="1" w:styleId="pl-s">
    <w:name w:val="pl-s"/>
    <w:basedOn w:val="DefaultParagraphFont"/>
    <w:rsid w:val="00C1381D"/>
  </w:style>
  <w:style w:type="character" w:customStyle="1" w:styleId="pl-kos">
    <w:name w:val="pl-kos"/>
    <w:basedOn w:val="DefaultParagraphFont"/>
    <w:rsid w:val="00C1381D"/>
  </w:style>
  <w:style w:type="character" w:customStyle="1" w:styleId="pl-en">
    <w:name w:val="pl-en"/>
    <w:basedOn w:val="DefaultParagraphFont"/>
    <w:rsid w:val="00C1381D"/>
  </w:style>
  <w:style w:type="character" w:customStyle="1" w:styleId="minner">
    <w:name w:val="minner"/>
    <w:basedOn w:val="DefaultParagraphFont"/>
    <w:rsid w:val="003823C2"/>
  </w:style>
  <w:style w:type="character" w:customStyle="1" w:styleId="delimsizing">
    <w:name w:val="delimsizing"/>
    <w:basedOn w:val="DefaultParagraphFont"/>
    <w:rsid w:val="003823C2"/>
  </w:style>
  <w:style w:type="character" w:customStyle="1" w:styleId="delimsizinginner">
    <w:name w:val="delimsizinginner"/>
    <w:basedOn w:val="DefaultParagraphFont"/>
    <w:rsid w:val="003823C2"/>
  </w:style>
  <w:style w:type="character" w:customStyle="1" w:styleId="mpunct">
    <w:name w:val="mpunct"/>
    <w:basedOn w:val="DefaultParagraphFont"/>
    <w:rsid w:val="0038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734">
      <w:bodyDiv w:val="1"/>
      <w:marLeft w:val="0"/>
      <w:marRight w:val="0"/>
      <w:marTop w:val="0"/>
      <w:marBottom w:val="0"/>
      <w:divBdr>
        <w:top w:val="none" w:sz="0" w:space="0" w:color="auto"/>
        <w:left w:val="none" w:sz="0" w:space="0" w:color="auto"/>
        <w:bottom w:val="none" w:sz="0" w:space="0" w:color="auto"/>
        <w:right w:val="none" w:sz="0" w:space="0" w:color="auto"/>
      </w:divBdr>
      <w:divsChild>
        <w:div w:id="729184835">
          <w:marLeft w:val="0"/>
          <w:marRight w:val="0"/>
          <w:marTop w:val="0"/>
          <w:marBottom w:val="0"/>
          <w:divBdr>
            <w:top w:val="none" w:sz="0" w:space="0" w:color="auto"/>
            <w:left w:val="none" w:sz="0" w:space="0" w:color="auto"/>
            <w:bottom w:val="none" w:sz="0" w:space="0" w:color="auto"/>
            <w:right w:val="none" w:sz="0" w:space="0" w:color="auto"/>
          </w:divBdr>
        </w:div>
      </w:divsChild>
    </w:div>
    <w:div w:id="188615977">
      <w:bodyDiv w:val="1"/>
      <w:marLeft w:val="0"/>
      <w:marRight w:val="0"/>
      <w:marTop w:val="0"/>
      <w:marBottom w:val="0"/>
      <w:divBdr>
        <w:top w:val="none" w:sz="0" w:space="0" w:color="auto"/>
        <w:left w:val="none" w:sz="0" w:space="0" w:color="auto"/>
        <w:bottom w:val="none" w:sz="0" w:space="0" w:color="auto"/>
        <w:right w:val="none" w:sz="0" w:space="0" w:color="auto"/>
      </w:divBdr>
    </w:div>
    <w:div w:id="190388038">
      <w:bodyDiv w:val="1"/>
      <w:marLeft w:val="0"/>
      <w:marRight w:val="0"/>
      <w:marTop w:val="0"/>
      <w:marBottom w:val="0"/>
      <w:divBdr>
        <w:top w:val="none" w:sz="0" w:space="0" w:color="auto"/>
        <w:left w:val="none" w:sz="0" w:space="0" w:color="auto"/>
        <w:bottom w:val="none" w:sz="0" w:space="0" w:color="auto"/>
        <w:right w:val="none" w:sz="0" w:space="0" w:color="auto"/>
      </w:divBdr>
      <w:divsChild>
        <w:div w:id="1978141338">
          <w:marLeft w:val="0"/>
          <w:marRight w:val="0"/>
          <w:marTop w:val="0"/>
          <w:marBottom w:val="0"/>
          <w:divBdr>
            <w:top w:val="none" w:sz="0" w:space="0" w:color="auto"/>
            <w:left w:val="none" w:sz="0" w:space="0" w:color="auto"/>
            <w:bottom w:val="none" w:sz="0" w:space="0" w:color="auto"/>
            <w:right w:val="none" w:sz="0" w:space="0" w:color="auto"/>
          </w:divBdr>
        </w:div>
        <w:div w:id="513763309">
          <w:marLeft w:val="0"/>
          <w:marRight w:val="0"/>
          <w:marTop w:val="0"/>
          <w:marBottom w:val="0"/>
          <w:divBdr>
            <w:top w:val="none" w:sz="0" w:space="0" w:color="auto"/>
            <w:left w:val="none" w:sz="0" w:space="0" w:color="auto"/>
            <w:bottom w:val="none" w:sz="0" w:space="0" w:color="auto"/>
            <w:right w:val="none" w:sz="0" w:space="0" w:color="auto"/>
          </w:divBdr>
          <w:divsChild>
            <w:div w:id="1646739982">
              <w:marLeft w:val="0"/>
              <w:marRight w:val="0"/>
              <w:marTop w:val="0"/>
              <w:marBottom w:val="0"/>
              <w:divBdr>
                <w:top w:val="none" w:sz="0" w:space="0" w:color="auto"/>
                <w:left w:val="none" w:sz="0" w:space="0" w:color="auto"/>
                <w:bottom w:val="none" w:sz="0" w:space="0" w:color="auto"/>
                <w:right w:val="none" w:sz="0" w:space="0" w:color="auto"/>
              </w:divBdr>
              <w:divsChild>
                <w:div w:id="816803743">
                  <w:marLeft w:val="0"/>
                  <w:marRight w:val="0"/>
                  <w:marTop w:val="0"/>
                  <w:marBottom w:val="0"/>
                  <w:divBdr>
                    <w:top w:val="none" w:sz="0" w:space="0" w:color="auto"/>
                    <w:left w:val="none" w:sz="0" w:space="0" w:color="auto"/>
                    <w:bottom w:val="none" w:sz="0" w:space="0" w:color="auto"/>
                    <w:right w:val="none" w:sz="0" w:space="0" w:color="auto"/>
                  </w:divBdr>
                  <w:divsChild>
                    <w:div w:id="547954815">
                      <w:marLeft w:val="0"/>
                      <w:marRight w:val="0"/>
                      <w:marTop w:val="0"/>
                      <w:marBottom w:val="0"/>
                      <w:divBdr>
                        <w:top w:val="none" w:sz="0" w:space="0" w:color="auto"/>
                        <w:left w:val="none" w:sz="0" w:space="0" w:color="auto"/>
                        <w:bottom w:val="none" w:sz="0" w:space="0" w:color="auto"/>
                        <w:right w:val="none" w:sz="0" w:space="0" w:color="auto"/>
                      </w:divBdr>
                      <w:divsChild>
                        <w:div w:id="17599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358563">
      <w:bodyDiv w:val="1"/>
      <w:marLeft w:val="0"/>
      <w:marRight w:val="0"/>
      <w:marTop w:val="0"/>
      <w:marBottom w:val="0"/>
      <w:divBdr>
        <w:top w:val="none" w:sz="0" w:space="0" w:color="auto"/>
        <w:left w:val="none" w:sz="0" w:space="0" w:color="auto"/>
        <w:bottom w:val="none" w:sz="0" w:space="0" w:color="auto"/>
        <w:right w:val="none" w:sz="0" w:space="0" w:color="auto"/>
      </w:divBdr>
      <w:divsChild>
        <w:div w:id="1394154594">
          <w:marLeft w:val="0"/>
          <w:marRight w:val="0"/>
          <w:marTop w:val="0"/>
          <w:marBottom w:val="0"/>
          <w:divBdr>
            <w:top w:val="none" w:sz="0" w:space="0" w:color="auto"/>
            <w:left w:val="none" w:sz="0" w:space="0" w:color="auto"/>
            <w:bottom w:val="none" w:sz="0" w:space="0" w:color="auto"/>
            <w:right w:val="none" w:sz="0" w:space="0" w:color="auto"/>
          </w:divBdr>
        </w:div>
        <w:div w:id="2133133857">
          <w:marLeft w:val="0"/>
          <w:marRight w:val="0"/>
          <w:marTop w:val="0"/>
          <w:marBottom w:val="0"/>
          <w:divBdr>
            <w:top w:val="none" w:sz="0" w:space="0" w:color="auto"/>
            <w:left w:val="none" w:sz="0" w:space="0" w:color="auto"/>
            <w:bottom w:val="none" w:sz="0" w:space="0" w:color="auto"/>
            <w:right w:val="none" w:sz="0" w:space="0" w:color="auto"/>
          </w:divBdr>
          <w:divsChild>
            <w:div w:id="1960145458">
              <w:marLeft w:val="0"/>
              <w:marRight w:val="0"/>
              <w:marTop w:val="0"/>
              <w:marBottom w:val="0"/>
              <w:divBdr>
                <w:top w:val="none" w:sz="0" w:space="0" w:color="auto"/>
                <w:left w:val="none" w:sz="0" w:space="0" w:color="auto"/>
                <w:bottom w:val="none" w:sz="0" w:space="0" w:color="auto"/>
                <w:right w:val="none" w:sz="0" w:space="0" w:color="auto"/>
              </w:divBdr>
              <w:divsChild>
                <w:div w:id="109784904">
                  <w:marLeft w:val="0"/>
                  <w:marRight w:val="0"/>
                  <w:marTop w:val="0"/>
                  <w:marBottom w:val="0"/>
                  <w:divBdr>
                    <w:top w:val="none" w:sz="0" w:space="0" w:color="auto"/>
                    <w:left w:val="none" w:sz="0" w:space="0" w:color="auto"/>
                    <w:bottom w:val="none" w:sz="0" w:space="0" w:color="auto"/>
                    <w:right w:val="none" w:sz="0" w:space="0" w:color="auto"/>
                  </w:divBdr>
                  <w:divsChild>
                    <w:div w:id="1978412873">
                      <w:marLeft w:val="0"/>
                      <w:marRight w:val="0"/>
                      <w:marTop w:val="0"/>
                      <w:marBottom w:val="0"/>
                      <w:divBdr>
                        <w:top w:val="none" w:sz="0" w:space="0" w:color="auto"/>
                        <w:left w:val="none" w:sz="0" w:space="0" w:color="auto"/>
                        <w:bottom w:val="none" w:sz="0" w:space="0" w:color="auto"/>
                        <w:right w:val="none" w:sz="0" w:space="0" w:color="auto"/>
                      </w:divBdr>
                      <w:divsChild>
                        <w:div w:id="431783738">
                          <w:marLeft w:val="0"/>
                          <w:marRight w:val="0"/>
                          <w:marTop w:val="0"/>
                          <w:marBottom w:val="0"/>
                          <w:divBdr>
                            <w:top w:val="none" w:sz="0" w:space="0" w:color="auto"/>
                            <w:left w:val="none" w:sz="0" w:space="0" w:color="auto"/>
                            <w:bottom w:val="none" w:sz="0" w:space="0" w:color="auto"/>
                            <w:right w:val="none" w:sz="0" w:space="0" w:color="auto"/>
                          </w:divBdr>
                          <w:divsChild>
                            <w:div w:id="553351517">
                              <w:marLeft w:val="0"/>
                              <w:marRight w:val="0"/>
                              <w:marTop w:val="0"/>
                              <w:marBottom w:val="0"/>
                              <w:divBdr>
                                <w:top w:val="none" w:sz="0" w:space="0" w:color="auto"/>
                                <w:left w:val="none" w:sz="0" w:space="0" w:color="auto"/>
                                <w:bottom w:val="none" w:sz="0" w:space="0" w:color="auto"/>
                                <w:right w:val="none" w:sz="0" w:space="0" w:color="auto"/>
                              </w:divBdr>
                              <w:divsChild>
                                <w:div w:id="2074158927">
                                  <w:marLeft w:val="0"/>
                                  <w:marRight w:val="0"/>
                                  <w:marTop w:val="0"/>
                                  <w:marBottom w:val="0"/>
                                  <w:divBdr>
                                    <w:top w:val="none" w:sz="0" w:space="0" w:color="auto"/>
                                    <w:left w:val="none" w:sz="0" w:space="0" w:color="auto"/>
                                    <w:bottom w:val="none" w:sz="0" w:space="0" w:color="auto"/>
                                    <w:right w:val="none" w:sz="0" w:space="0" w:color="auto"/>
                                  </w:divBdr>
                                  <w:divsChild>
                                    <w:div w:id="2035575601">
                                      <w:marLeft w:val="0"/>
                                      <w:marRight w:val="0"/>
                                      <w:marTop w:val="0"/>
                                      <w:marBottom w:val="300"/>
                                      <w:divBdr>
                                        <w:top w:val="none" w:sz="0" w:space="0" w:color="auto"/>
                                        <w:left w:val="none" w:sz="0" w:space="0" w:color="auto"/>
                                        <w:bottom w:val="none" w:sz="0" w:space="0" w:color="auto"/>
                                        <w:right w:val="none" w:sz="0" w:space="0" w:color="auto"/>
                                      </w:divBdr>
                                      <w:divsChild>
                                        <w:div w:id="1609316285">
                                          <w:marLeft w:val="0"/>
                                          <w:marRight w:val="0"/>
                                          <w:marTop w:val="0"/>
                                          <w:marBottom w:val="0"/>
                                          <w:divBdr>
                                            <w:top w:val="none" w:sz="0" w:space="0" w:color="auto"/>
                                            <w:left w:val="none" w:sz="0" w:space="0" w:color="auto"/>
                                            <w:bottom w:val="none" w:sz="0" w:space="0" w:color="auto"/>
                                            <w:right w:val="none" w:sz="0" w:space="0" w:color="auto"/>
                                          </w:divBdr>
                                          <w:divsChild>
                                            <w:div w:id="2135783083">
                                              <w:marLeft w:val="0"/>
                                              <w:marRight w:val="0"/>
                                              <w:marTop w:val="0"/>
                                              <w:marBottom w:val="0"/>
                                              <w:divBdr>
                                                <w:top w:val="none" w:sz="0" w:space="0" w:color="auto"/>
                                                <w:left w:val="none" w:sz="0" w:space="0" w:color="auto"/>
                                                <w:bottom w:val="none" w:sz="0" w:space="0" w:color="auto"/>
                                                <w:right w:val="none" w:sz="0" w:space="0" w:color="auto"/>
                                              </w:divBdr>
                                              <w:divsChild>
                                                <w:div w:id="682325321">
                                                  <w:marLeft w:val="0"/>
                                                  <w:marRight w:val="0"/>
                                                  <w:marTop w:val="0"/>
                                                  <w:marBottom w:val="0"/>
                                                  <w:divBdr>
                                                    <w:top w:val="none" w:sz="0" w:space="0" w:color="auto"/>
                                                    <w:left w:val="none" w:sz="0" w:space="0" w:color="auto"/>
                                                    <w:bottom w:val="none" w:sz="0" w:space="0" w:color="auto"/>
                                                    <w:right w:val="none" w:sz="0" w:space="0" w:color="auto"/>
                                                  </w:divBdr>
                                                  <w:divsChild>
                                                    <w:div w:id="1275096640">
                                                      <w:marLeft w:val="0"/>
                                                      <w:marRight w:val="0"/>
                                                      <w:marTop w:val="0"/>
                                                      <w:marBottom w:val="0"/>
                                                      <w:divBdr>
                                                        <w:top w:val="none" w:sz="0" w:space="0" w:color="auto"/>
                                                        <w:left w:val="none" w:sz="0" w:space="0" w:color="auto"/>
                                                        <w:bottom w:val="none" w:sz="0" w:space="0" w:color="auto"/>
                                                        <w:right w:val="none" w:sz="0" w:space="0" w:color="auto"/>
                                                      </w:divBdr>
                                                      <w:divsChild>
                                                        <w:div w:id="2045935500">
                                                          <w:marLeft w:val="0"/>
                                                          <w:marRight w:val="0"/>
                                                          <w:marTop w:val="0"/>
                                                          <w:marBottom w:val="0"/>
                                                          <w:divBdr>
                                                            <w:top w:val="none" w:sz="0" w:space="0" w:color="auto"/>
                                                            <w:left w:val="none" w:sz="0" w:space="0" w:color="auto"/>
                                                            <w:bottom w:val="none" w:sz="0" w:space="0" w:color="auto"/>
                                                            <w:right w:val="none" w:sz="0" w:space="0" w:color="auto"/>
                                                          </w:divBdr>
                                                        </w:div>
                                                        <w:div w:id="12849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885">
                                                  <w:marLeft w:val="0"/>
                                                  <w:marRight w:val="0"/>
                                                  <w:marTop w:val="0"/>
                                                  <w:marBottom w:val="0"/>
                                                  <w:divBdr>
                                                    <w:top w:val="none" w:sz="0" w:space="0" w:color="auto"/>
                                                    <w:left w:val="none" w:sz="0" w:space="0" w:color="auto"/>
                                                    <w:bottom w:val="none" w:sz="0" w:space="0" w:color="auto"/>
                                                    <w:right w:val="none" w:sz="0" w:space="0" w:color="auto"/>
                                                  </w:divBdr>
                                                  <w:divsChild>
                                                    <w:div w:id="1039353493">
                                                      <w:marLeft w:val="0"/>
                                                      <w:marRight w:val="0"/>
                                                      <w:marTop w:val="0"/>
                                                      <w:marBottom w:val="0"/>
                                                      <w:divBdr>
                                                        <w:top w:val="none" w:sz="0" w:space="0" w:color="auto"/>
                                                        <w:left w:val="none" w:sz="0" w:space="0" w:color="auto"/>
                                                        <w:bottom w:val="none" w:sz="0" w:space="0" w:color="auto"/>
                                                        <w:right w:val="none" w:sz="0" w:space="0" w:color="auto"/>
                                                      </w:divBdr>
                                                      <w:divsChild>
                                                        <w:div w:id="235170985">
                                                          <w:marLeft w:val="0"/>
                                                          <w:marRight w:val="0"/>
                                                          <w:marTop w:val="0"/>
                                                          <w:marBottom w:val="0"/>
                                                          <w:divBdr>
                                                            <w:top w:val="none" w:sz="0" w:space="0" w:color="auto"/>
                                                            <w:left w:val="none" w:sz="0" w:space="0" w:color="auto"/>
                                                            <w:bottom w:val="none" w:sz="0" w:space="0" w:color="auto"/>
                                                            <w:right w:val="none" w:sz="0" w:space="0" w:color="auto"/>
                                                          </w:divBdr>
                                                          <w:divsChild>
                                                            <w:div w:id="526019821">
                                                              <w:marLeft w:val="0"/>
                                                              <w:marRight w:val="0"/>
                                                              <w:marTop w:val="0"/>
                                                              <w:marBottom w:val="0"/>
                                                              <w:divBdr>
                                                                <w:top w:val="none" w:sz="0" w:space="0" w:color="auto"/>
                                                                <w:left w:val="none" w:sz="0" w:space="0" w:color="auto"/>
                                                                <w:bottom w:val="none" w:sz="0" w:space="0" w:color="auto"/>
                                                                <w:right w:val="none" w:sz="0" w:space="0" w:color="auto"/>
                                                              </w:divBdr>
                                                            </w:div>
                                                            <w:div w:id="1744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7531">
                                              <w:marLeft w:val="0"/>
                                              <w:marRight w:val="0"/>
                                              <w:marTop w:val="0"/>
                                              <w:marBottom w:val="0"/>
                                              <w:divBdr>
                                                <w:top w:val="none" w:sz="0" w:space="0" w:color="auto"/>
                                                <w:left w:val="none" w:sz="0" w:space="0" w:color="auto"/>
                                                <w:bottom w:val="none" w:sz="0" w:space="0" w:color="auto"/>
                                                <w:right w:val="none" w:sz="0" w:space="0" w:color="auto"/>
                                              </w:divBdr>
                                              <w:divsChild>
                                                <w:div w:id="10043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70199">
                                      <w:marLeft w:val="0"/>
                                      <w:marRight w:val="0"/>
                                      <w:marTop w:val="0"/>
                                      <w:marBottom w:val="300"/>
                                      <w:divBdr>
                                        <w:top w:val="none" w:sz="0" w:space="0" w:color="auto"/>
                                        <w:left w:val="none" w:sz="0" w:space="0" w:color="auto"/>
                                        <w:bottom w:val="none" w:sz="0" w:space="0" w:color="auto"/>
                                        <w:right w:val="none" w:sz="0" w:space="0" w:color="auto"/>
                                      </w:divBdr>
                                      <w:divsChild>
                                        <w:div w:id="1544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8412">
                              <w:marLeft w:val="0"/>
                              <w:marRight w:val="0"/>
                              <w:marTop w:val="0"/>
                              <w:marBottom w:val="0"/>
                              <w:divBdr>
                                <w:top w:val="none" w:sz="0" w:space="0" w:color="auto"/>
                                <w:left w:val="none" w:sz="0" w:space="0" w:color="auto"/>
                                <w:bottom w:val="none" w:sz="0" w:space="0" w:color="auto"/>
                                <w:right w:val="none" w:sz="0" w:space="0" w:color="auto"/>
                              </w:divBdr>
                              <w:divsChild>
                                <w:div w:id="2132094433">
                                  <w:marLeft w:val="0"/>
                                  <w:marRight w:val="0"/>
                                  <w:marTop w:val="0"/>
                                  <w:marBottom w:val="0"/>
                                  <w:divBdr>
                                    <w:top w:val="none" w:sz="0" w:space="0" w:color="auto"/>
                                    <w:left w:val="none" w:sz="0" w:space="0" w:color="auto"/>
                                    <w:bottom w:val="none" w:sz="0" w:space="0" w:color="auto"/>
                                    <w:right w:val="none" w:sz="0" w:space="0" w:color="auto"/>
                                  </w:divBdr>
                                  <w:divsChild>
                                    <w:div w:id="2099905771">
                                      <w:marLeft w:val="0"/>
                                      <w:marRight w:val="0"/>
                                      <w:marTop w:val="0"/>
                                      <w:marBottom w:val="300"/>
                                      <w:divBdr>
                                        <w:top w:val="none" w:sz="0" w:space="0" w:color="auto"/>
                                        <w:left w:val="none" w:sz="0" w:space="0" w:color="auto"/>
                                        <w:bottom w:val="none" w:sz="0" w:space="0" w:color="auto"/>
                                        <w:right w:val="none" w:sz="0" w:space="0" w:color="auto"/>
                                      </w:divBdr>
                                      <w:divsChild>
                                        <w:div w:id="731270603">
                                          <w:marLeft w:val="0"/>
                                          <w:marRight w:val="0"/>
                                          <w:marTop w:val="0"/>
                                          <w:marBottom w:val="0"/>
                                          <w:divBdr>
                                            <w:top w:val="none" w:sz="0" w:space="0" w:color="auto"/>
                                            <w:left w:val="none" w:sz="0" w:space="0" w:color="auto"/>
                                            <w:bottom w:val="none" w:sz="0" w:space="0" w:color="auto"/>
                                            <w:right w:val="none" w:sz="0" w:space="0" w:color="auto"/>
                                          </w:divBdr>
                                          <w:divsChild>
                                            <w:div w:id="1722749045">
                                              <w:marLeft w:val="0"/>
                                              <w:marRight w:val="0"/>
                                              <w:marTop w:val="0"/>
                                              <w:marBottom w:val="0"/>
                                              <w:divBdr>
                                                <w:top w:val="none" w:sz="0" w:space="0" w:color="auto"/>
                                                <w:left w:val="none" w:sz="0" w:space="0" w:color="auto"/>
                                                <w:bottom w:val="none" w:sz="0" w:space="0" w:color="auto"/>
                                                <w:right w:val="none" w:sz="0" w:space="0" w:color="auto"/>
                                              </w:divBdr>
                                              <w:divsChild>
                                                <w:div w:id="16154160">
                                                  <w:marLeft w:val="0"/>
                                                  <w:marRight w:val="0"/>
                                                  <w:marTop w:val="0"/>
                                                  <w:marBottom w:val="0"/>
                                                  <w:divBdr>
                                                    <w:top w:val="none" w:sz="0" w:space="0" w:color="auto"/>
                                                    <w:left w:val="none" w:sz="0" w:space="0" w:color="auto"/>
                                                    <w:bottom w:val="none" w:sz="0" w:space="0" w:color="auto"/>
                                                    <w:right w:val="none" w:sz="0" w:space="0" w:color="auto"/>
                                                  </w:divBdr>
                                                  <w:divsChild>
                                                    <w:div w:id="1830713549">
                                                      <w:marLeft w:val="0"/>
                                                      <w:marRight w:val="0"/>
                                                      <w:marTop w:val="0"/>
                                                      <w:marBottom w:val="0"/>
                                                      <w:divBdr>
                                                        <w:top w:val="none" w:sz="0" w:space="0" w:color="auto"/>
                                                        <w:left w:val="none" w:sz="0" w:space="0" w:color="auto"/>
                                                        <w:bottom w:val="none" w:sz="0" w:space="0" w:color="auto"/>
                                                        <w:right w:val="none" w:sz="0" w:space="0" w:color="auto"/>
                                                      </w:divBdr>
                                                      <w:divsChild>
                                                        <w:div w:id="74128474">
                                                          <w:marLeft w:val="0"/>
                                                          <w:marRight w:val="0"/>
                                                          <w:marTop w:val="0"/>
                                                          <w:marBottom w:val="0"/>
                                                          <w:divBdr>
                                                            <w:top w:val="none" w:sz="0" w:space="0" w:color="auto"/>
                                                            <w:left w:val="none" w:sz="0" w:space="0" w:color="auto"/>
                                                            <w:bottom w:val="none" w:sz="0" w:space="0" w:color="auto"/>
                                                            <w:right w:val="none" w:sz="0" w:space="0" w:color="auto"/>
                                                          </w:divBdr>
                                                        </w:div>
                                                        <w:div w:id="1021590965">
                                                          <w:marLeft w:val="0"/>
                                                          <w:marRight w:val="0"/>
                                                          <w:marTop w:val="0"/>
                                                          <w:marBottom w:val="0"/>
                                                          <w:divBdr>
                                                            <w:top w:val="none" w:sz="0" w:space="0" w:color="auto"/>
                                                            <w:left w:val="none" w:sz="0" w:space="0" w:color="auto"/>
                                                            <w:bottom w:val="none" w:sz="0" w:space="0" w:color="auto"/>
                                                            <w:right w:val="none" w:sz="0" w:space="0" w:color="auto"/>
                                                          </w:divBdr>
                                                        </w:div>
                                                        <w:div w:id="16021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6705">
                                                  <w:marLeft w:val="0"/>
                                                  <w:marRight w:val="0"/>
                                                  <w:marTop w:val="0"/>
                                                  <w:marBottom w:val="0"/>
                                                  <w:divBdr>
                                                    <w:top w:val="none" w:sz="0" w:space="0" w:color="auto"/>
                                                    <w:left w:val="none" w:sz="0" w:space="0" w:color="auto"/>
                                                    <w:bottom w:val="none" w:sz="0" w:space="0" w:color="auto"/>
                                                    <w:right w:val="none" w:sz="0" w:space="0" w:color="auto"/>
                                                  </w:divBdr>
                                                  <w:divsChild>
                                                    <w:div w:id="1799568500">
                                                      <w:marLeft w:val="0"/>
                                                      <w:marRight w:val="0"/>
                                                      <w:marTop w:val="0"/>
                                                      <w:marBottom w:val="0"/>
                                                      <w:divBdr>
                                                        <w:top w:val="none" w:sz="0" w:space="0" w:color="auto"/>
                                                        <w:left w:val="none" w:sz="0" w:space="0" w:color="auto"/>
                                                        <w:bottom w:val="none" w:sz="0" w:space="0" w:color="auto"/>
                                                        <w:right w:val="none" w:sz="0" w:space="0" w:color="auto"/>
                                                      </w:divBdr>
                                                      <w:divsChild>
                                                        <w:div w:id="108821539">
                                                          <w:marLeft w:val="0"/>
                                                          <w:marRight w:val="0"/>
                                                          <w:marTop w:val="0"/>
                                                          <w:marBottom w:val="0"/>
                                                          <w:divBdr>
                                                            <w:top w:val="none" w:sz="0" w:space="0" w:color="auto"/>
                                                            <w:left w:val="none" w:sz="0" w:space="0" w:color="auto"/>
                                                            <w:bottom w:val="none" w:sz="0" w:space="0" w:color="auto"/>
                                                            <w:right w:val="none" w:sz="0" w:space="0" w:color="auto"/>
                                                          </w:divBdr>
                                                          <w:divsChild>
                                                            <w:div w:id="529800752">
                                                              <w:marLeft w:val="0"/>
                                                              <w:marRight w:val="0"/>
                                                              <w:marTop w:val="0"/>
                                                              <w:marBottom w:val="0"/>
                                                              <w:divBdr>
                                                                <w:top w:val="none" w:sz="0" w:space="0" w:color="auto"/>
                                                                <w:left w:val="none" w:sz="0" w:space="0" w:color="auto"/>
                                                                <w:bottom w:val="none" w:sz="0" w:space="0" w:color="auto"/>
                                                                <w:right w:val="none" w:sz="0" w:space="0" w:color="auto"/>
                                                              </w:divBdr>
                                                            </w:div>
                                                            <w:div w:id="458452803">
                                                              <w:marLeft w:val="0"/>
                                                              <w:marRight w:val="0"/>
                                                              <w:marTop w:val="0"/>
                                                              <w:marBottom w:val="0"/>
                                                              <w:divBdr>
                                                                <w:top w:val="none" w:sz="0" w:space="0" w:color="auto"/>
                                                                <w:left w:val="none" w:sz="0" w:space="0" w:color="auto"/>
                                                                <w:bottom w:val="none" w:sz="0" w:space="0" w:color="auto"/>
                                                                <w:right w:val="none" w:sz="0" w:space="0" w:color="auto"/>
                                                              </w:divBdr>
                                                            </w:div>
                                                            <w:div w:id="3180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15319">
                                              <w:marLeft w:val="0"/>
                                              <w:marRight w:val="0"/>
                                              <w:marTop w:val="0"/>
                                              <w:marBottom w:val="0"/>
                                              <w:divBdr>
                                                <w:top w:val="none" w:sz="0" w:space="0" w:color="auto"/>
                                                <w:left w:val="none" w:sz="0" w:space="0" w:color="auto"/>
                                                <w:bottom w:val="none" w:sz="0" w:space="0" w:color="auto"/>
                                                <w:right w:val="none" w:sz="0" w:space="0" w:color="auto"/>
                                              </w:divBdr>
                                              <w:divsChild>
                                                <w:div w:id="1778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3050">
                                      <w:marLeft w:val="0"/>
                                      <w:marRight w:val="0"/>
                                      <w:marTop w:val="0"/>
                                      <w:marBottom w:val="300"/>
                                      <w:divBdr>
                                        <w:top w:val="none" w:sz="0" w:space="0" w:color="auto"/>
                                        <w:left w:val="none" w:sz="0" w:space="0" w:color="auto"/>
                                        <w:bottom w:val="none" w:sz="0" w:space="0" w:color="auto"/>
                                        <w:right w:val="none" w:sz="0" w:space="0" w:color="auto"/>
                                      </w:divBdr>
                                      <w:divsChild>
                                        <w:div w:id="9541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523">
                              <w:marLeft w:val="0"/>
                              <w:marRight w:val="0"/>
                              <w:marTop w:val="0"/>
                              <w:marBottom w:val="0"/>
                              <w:divBdr>
                                <w:top w:val="none" w:sz="0" w:space="0" w:color="auto"/>
                                <w:left w:val="none" w:sz="0" w:space="0" w:color="auto"/>
                                <w:bottom w:val="none" w:sz="0" w:space="0" w:color="auto"/>
                                <w:right w:val="none" w:sz="0" w:space="0" w:color="auto"/>
                              </w:divBdr>
                              <w:divsChild>
                                <w:div w:id="497036053">
                                  <w:marLeft w:val="0"/>
                                  <w:marRight w:val="0"/>
                                  <w:marTop w:val="0"/>
                                  <w:marBottom w:val="0"/>
                                  <w:divBdr>
                                    <w:top w:val="none" w:sz="0" w:space="0" w:color="auto"/>
                                    <w:left w:val="none" w:sz="0" w:space="0" w:color="auto"/>
                                    <w:bottom w:val="none" w:sz="0" w:space="0" w:color="auto"/>
                                    <w:right w:val="none" w:sz="0" w:space="0" w:color="auto"/>
                                  </w:divBdr>
                                  <w:divsChild>
                                    <w:div w:id="1661928432">
                                      <w:marLeft w:val="0"/>
                                      <w:marRight w:val="0"/>
                                      <w:marTop w:val="0"/>
                                      <w:marBottom w:val="300"/>
                                      <w:divBdr>
                                        <w:top w:val="none" w:sz="0" w:space="0" w:color="auto"/>
                                        <w:left w:val="none" w:sz="0" w:space="0" w:color="auto"/>
                                        <w:bottom w:val="none" w:sz="0" w:space="0" w:color="auto"/>
                                        <w:right w:val="none" w:sz="0" w:space="0" w:color="auto"/>
                                      </w:divBdr>
                                      <w:divsChild>
                                        <w:div w:id="644313068">
                                          <w:marLeft w:val="0"/>
                                          <w:marRight w:val="0"/>
                                          <w:marTop w:val="0"/>
                                          <w:marBottom w:val="0"/>
                                          <w:divBdr>
                                            <w:top w:val="none" w:sz="0" w:space="0" w:color="auto"/>
                                            <w:left w:val="none" w:sz="0" w:space="0" w:color="auto"/>
                                            <w:bottom w:val="none" w:sz="0" w:space="0" w:color="auto"/>
                                            <w:right w:val="none" w:sz="0" w:space="0" w:color="auto"/>
                                          </w:divBdr>
                                          <w:divsChild>
                                            <w:div w:id="228074105">
                                              <w:marLeft w:val="0"/>
                                              <w:marRight w:val="0"/>
                                              <w:marTop w:val="0"/>
                                              <w:marBottom w:val="0"/>
                                              <w:divBdr>
                                                <w:top w:val="none" w:sz="0" w:space="0" w:color="auto"/>
                                                <w:left w:val="none" w:sz="0" w:space="0" w:color="auto"/>
                                                <w:bottom w:val="none" w:sz="0" w:space="0" w:color="auto"/>
                                                <w:right w:val="none" w:sz="0" w:space="0" w:color="auto"/>
                                              </w:divBdr>
                                              <w:divsChild>
                                                <w:div w:id="1713339864">
                                                  <w:marLeft w:val="0"/>
                                                  <w:marRight w:val="0"/>
                                                  <w:marTop w:val="0"/>
                                                  <w:marBottom w:val="0"/>
                                                  <w:divBdr>
                                                    <w:top w:val="none" w:sz="0" w:space="0" w:color="auto"/>
                                                    <w:left w:val="none" w:sz="0" w:space="0" w:color="auto"/>
                                                    <w:bottom w:val="none" w:sz="0" w:space="0" w:color="auto"/>
                                                    <w:right w:val="none" w:sz="0" w:space="0" w:color="auto"/>
                                                  </w:divBdr>
                                                  <w:divsChild>
                                                    <w:div w:id="80565286">
                                                      <w:marLeft w:val="0"/>
                                                      <w:marRight w:val="0"/>
                                                      <w:marTop w:val="0"/>
                                                      <w:marBottom w:val="0"/>
                                                      <w:divBdr>
                                                        <w:top w:val="none" w:sz="0" w:space="0" w:color="auto"/>
                                                        <w:left w:val="none" w:sz="0" w:space="0" w:color="auto"/>
                                                        <w:bottom w:val="none" w:sz="0" w:space="0" w:color="auto"/>
                                                        <w:right w:val="none" w:sz="0" w:space="0" w:color="auto"/>
                                                      </w:divBdr>
                                                      <w:divsChild>
                                                        <w:div w:id="722601438">
                                                          <w:marLeft w:val="0"/>
                                                          <w:marRight w:val="0"/>
                                                          <w:marTop w:val="0"/>
                                                          <w:marBottom w:val="0"/>
                                                          <w:divBdr>
                                                            <w:top w:val="none" w:sz="0" w:space="0" w:color="auto"/>
                                                            <w:left w:val="none" w:sz="0" w:space="0" w:color="auto"/>
                                                            <w:bottom w:val="none" w:sz="0" w:space="0" w:color="auto"/>
                                                            <w:right w:val="none" w:sz="0" w:space="0" w:color="auto"/>
                                                          </w:divBdr>
                                                        </w:div>
                                                        <w:div w:id="412704412">
                                                          <w:marLeft w:val="0"/>
                                                          <w:marRight w:val="0"/>
                                                          <w:marTop w:val="0"/>
                                                          <w:marBottom w:val="0"/>
                                                          <w:divBdr>
                                                            <w:top w:val="none" w:sz="0" w:space="0" w:color="auto"/>
                                                            <w:left w:val="none" w:sz="0" w:space="0" w:color="auto"/>
                                                            <w:bottom w:val="none" w:sz="0" w:space="0" w:color="auto"/>
                                                            <w:right w:val="none" w:sz="0" w:space="0" w:color="auto"/>
                                                          </w:divBdr>
                                                        </w:div>
                                                        <w:div w:id="746147759">
                                                          <w:marLeft w:val="0"/>
                                                          <w:marRight w:val="0"/>
                                                          <w:marTop w:val="0"/>
                                                          <w:marBottom w:val="0"/>
                                                          <w:divBdr>
                                                            <w:top w:val="none" w:sz="0" w:space="0" w:color="auto"/>
                                                            <w:left w:val="none" w:sz="0" w:space="0" w:color="auto"/>
                                                            <w:bottom w:val="none" w:sz="0" w:space="0" w:color="auto"/>
                                                            <w:right w:val="none" w:sz="0" w:space="0" w:color="auto"/>
                                                          </w:divBdr>
                                                        </w:div>
                                                        <w:div w:id="1462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123">
                                                  <w:marLeft w:val="0"/>
                                                  <w:marRight w:val="0"/>
                                                  <w:marTop w:val="0"/>
                                                  <w:marBottom w:val="0"/>
                                                  <w:divBdr>
                                                    <w:top w:val="none" w:sz="0" w:space="0" w:color="auto"/>
                                                    <w:left w:val="none" w:sz="0" w:space="0" w:color="auto"/>
                                                    <w:bottom w:val="none" w:sz="0" w:space="0" w:color="auto"/>
                                                    <w:right w:val="none" w:sz="0" w:space="0" w:color="auto"/>
                                                  </w:divBdr>
                                                  <w:divsChild>
                                                    <w:div w:id="309403801">
                                                      <w:marLeft w:val="0"/>
                                                      <w:marRight w:val="0"/>
                                                      <w:marTop w:val="0"/>
                                                      <w:marBottom w:val="0"/>
                                                      <w:divBdr>
                                                        <w:top w:val="none" w:sz="0" w:space="0" w:color="auto"/>
                                                        <w:left w:val="none" w:sz="0" w:space="0" w:color="auto"/>
                                                        <w:bottom w:val="none" w:sz="0" w:space="0" w:color="auto"/>
                                                        <w:right w:val="none" w:sz="0" w:space="0" w:color="auto"/>
                                                      </w:divBdr>
                                                      <w:divsChild>
                                                        <w:div w:id="1362631872">
                                                          <w:marLeft w:val="0"/>
                                                          <w:marRight w:val="0"/>
                                                          <w:marTop w:val="0"/>
                                                          <w:marBottom w:val="0"/>
                                                          <w:divBdr>
                                                            <w:top w:val="none" w:sz="0" w:space="0" w:color="auto"/>
                                                            <w:left w:val="none" w:sz="0" w:space="0" w:color="auto"/>
                                                            <w:bottom w:val="none" w:sz="0" w:space="0" w:color="auto"/>
                                                            <w:right w:val="none" w:sz="0" w:space="0" w:color="auto"/>
                                                          </w:divBdr>
                                                          <w:divsChild>
                                                            <w:div w:id="7946498">
                                                              <w:marLeft w:val="0"/>
                                                              <w:marRight w:val="0"/>
                                                              <w:marTop w:val="0"/>
                                                              <w:marBottom w:val="0"/>
                                                              <w:divBdr>
                                                                <w:top w:val="none" w:sz="0" w:space="0" w:color="auto"/>
                                                                <w:left w:val="none" w:sz="0" w:space="0" w:color="auto"/>
                                                                <w:bottom w:val="none" w:sz="0" w:space="0" w:color="auto"/>
                                                                <w:right w:val="none" w:sz="0" w:space="0" w:color="auto"/>
                                                              </w:divBdr>
                                                            </w:div>
                                                            <w:div w:id="209145">
                                                              <w:marLeft w:val="0"/>
                                                              <w:marRight w:val="0"/>
                                                              <w:marTop w:val="0"/>
                                                              <w:marBottom w:val="0"/>
                                                              <w:divBdr>
                                                                <w:top w:val="none" w:sz="0" w:space="0" w:color="auto"/>
                                                                <w:left w:val="none" w:sz="0" w:space="0" w:color="auto"/>
                                                                <w:bottom w:val="none" w:sz="0" w:space="0" w:color="auto"/>
                                                                <w:right w:val="none" w:sz="0" w:space="0" w:color="auto"/>
                                                              </w:divBdr>
                                                            </w:div>
                                                            <w:div w:id="1490053905">
                                                              <w:marLeft w:val="0"/>
                                                              <w:marRight w:val="0"/>
                                                              <w:marTop w:val="0"/>
                                                              <w:marBottom w:val="0"/>
                                                              <w:divBdr>
                                                                <w:top w:val="none" w:sz="0" w:space="0" w:color="auto"/>
                                                                <w:left w:val="none" w:sz="0" w:space="0" w:color="auto"/>
                                                                <w:bottom w:val="none" w:sz="0" w:space="0" w:color="auto"/>
                                                                <w:right w:val="none" w:sz="0" w:space="0" w:color="auto"/>
                                                              </w:divBdr>
                                                            </w:div>
                                                            <w:div w:id="103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00742">
                                              <w:marLeft w:val="0"/>
                                              <w:marRight w:val="0"/>
                                              <w:marTop w:val="0"/>
                                              <w:marBottom w:val="0"/>
                                              <w:divBdr>
                                                <w:top w:val="none" w:sz="0" w:space="0" w:color="auto"/>
                                                <w:left w:val="none" w:sz="0" w:space="0" w:color="auto"/>
                                                <w:bottom w:val="none" w:sz="0" w:space="0" w:color="auto"/>
                                                <w:right w:val="none" w:sz="0" w:space="0" w:color="auto"/>
                                              </w:divBdr>
                                              <w:divsChild>
                                                <w:div w:id="114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6232">
                                      <w:marLeft w:val="0"/>
                                      <w:marRight w:val="0"/>
                                      <w:marTop w:val="0"/>
                                      <w:marBottom w:val="300"/>
                                      <w:divBdr>
                                        <w:top w:val="none" w:sz="0" w:space="0" w:color="auto"/>
                                        <w:left w:val="none" w:sz="0" w:space="0" w:color="auto"/>
                                        <w:bottom w:val="none" w:sz="0" w:space="0" w:color="auto"/>
                                        <w:right w:val="none" w:sz="0" w:space="0" w:color="auto"/>
                                      </w:divBdr>
                                      <w:divsChild>
                                        <w:div w:id="4433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302479">
      <w:bodyDiv w:val="1"/>
      <w:marLeft w:val="0"/>
      <w:marRight w:val="0"/>
      <w:marTop w:val="0"/>
      <w:marBottom w:val="0"/>
      <w:divBdr>
        <w:top w:val="none" w:sz="0" w:space="0" w:color="auto"/>
        <w:left w:val="none" w:sz="0" w:space="0" w:color="auto"/>
        <w:bottom w:val="none" w:sz="0" w:space="0" w:color="auto"/>
        <w:right w:val="none" w:sz="0" w:space="0" w:color="auto"/>
      </w:divBdr>
      <w:divsChild>
        <w:div w:id="1019433045">
          <w:marLeft w:val="0"/>
          <w:marRight w:val="0"/>
          <w:marTop w:val="0"/>
          <w:marBottom w:val="0"/>
          <w:divBdr>
            <w:top w:val="none" w:sz="0" w:space="0" w:color="auto"/>
            <w:left w:val="none" w:sz="0" w:space="0" w:color="auto"/>
            <w:bottom w:val="none" w:sz="0" w:space="0" w:color="auto"/>
            <w:right w:val="none" w:sz="0" w:space="0" w:color="auto"/>
          </w:divBdr>
        </w:div>
        <w:div w:id="1725638999">
          <w:marLeft w:val="0"/>
          <w:marRight w:val="0"/>
          <w:marTop w:val="120"/>
          <w:marBottom w:val="0"/>
          <w:divBdr>
            <w:top w:val="none" w:sz="0" w:space="0" w:color="auto"/>
            <w:left w:val="none" w:sz="0" w:space="0" w:color="auto"/>
            <w:bottom w:val="none" w:sz="0" w:space="0" w:color="auto"/>
            <w:right w:val="none" w:sz="0" w:space="0" w:color="auto"/>
          </w:divBdr>
        </w:div>
        <w:div w:id="1449198416">
          <w:marLeft w:val="0"/>
          <w:marRight w:val="0"/>
          <w:marTop w:val="0"/>
          <w:marBottom w:val="0"/>
          <w:divBdr>
            <w:top w:val="none" w:sz="0" w:space="0" w:color="auto"/>
            <w:left w:val="none" w:sz="0" w:space="0" w:color="auto"/>
            <w:bottom w:val="none" w:sz="0" w:space="0" w:color="auto"/>
            <w:right w:val="none" w:sz="0" w:space="0" w:color="auto"/>
          </w:divBdr>
          <w:divsChild>
            <w:div w:id="257174136">
              <w:marLeft w:val="0"/>
              <w:marRight w:val="0"/>
              <w:marTop w:val="0"/>
              <w:marBottom w:val="0"/>
              <w:divBdr>
                <w:top w:val="none" w:sz="0" w:space="0" w:color="auto"/>
                <w:left w:val="none" w:sz="0" w:space="0" w:color="auto"/>
                <w:bottom w:val="none" w:sz="0" w:space="0" w:color="auto"/>
                <w:right w:val="none" w:sz="0" w:space="0" w:color="auto"/>
              </w:divBdr>
              <w:divsChild>
                <w:div w:id="2003969511">
                  <w:marLeft w:val="0"/>
                  <w:marRight w:val="0"/>
                  <w:marTop w:val="0"/>
                  <w:marBottom w:val="0"/>
                  <w:divBdr>
                    <w:top w:val="none" w:sz="0" w:space="0" w:color="auto"/>
                    <w:left w:val="none" w:sz="0" w:space="0" w:color="auto"/>
                    <w:bottom w:val="none" w:sz="0" w:space="0" w:color="auto"/>
                    <w:right w:val="none" w:sz="0" w:space="0" w:color="auto"/>
                  </w:divBdr>
                  <w:divsChild>
                    <w:div w:id="838232134">
                      <w:marLeft w:val="0"/>
                      <w:marRight w:val="0"/>
                      <w:marTop w:val="0"/>
                      <w:marBottom w:val="0"/>
                      <w:divBdr>
                        <w:top w:val="none" w:sz="0" w:space="0" w:color="auto"/>
                        <w:left w:val="none" w:sz="0" w:space="0" w:color="auto"/>
                        <w:bottom w:val="none" w:sz="0" w:space="0" w:color="auto"/>
                        <w:right w:val="none" w:sz="0" w:space="0" w:color="auto"/>
                      </w:divBdr>
                      <w:divsChild>
                        <w:div w:id="5911722">
                          <w:marLeft w:val="0"/>
                          <w:marRight w:val="0"/>
                          <w:marTop w:val="0"/>
                          <w:marBottom w:val="0"/>
                          <w:divBdr>
                            <w:top w:val="none" w:sz="0" w:space="0" w:color="auto"/>
                            <w:left w:val="none" w:sz="0" w:space="0" w:color="auto"/>
                            <w:bottom w:val="none" w:sz="0" w:space="0" w:color="auto"/>
                            <w:right w:val="none" w:sz="0" w:space="0" w:color="auto"/>
                          </w:divBdr>
                          <w:divsChild>
                            <w:div w:id="662854609">
                              <w:marLeft w:val="0"/>
                              <w:marRight w:val="0"/>
                              <w:marTop w:val="0"/>
                              <w:marBottom w:val="0"/>
                              <w:divBdr>
                                <w:top w:val="single" w:sz="24" w:space="0" w:color="auto"/>
                                <w:left w:val="single" w:sz="24" w:space="0" w:color="auto"/>
                                <w:bottom w:val="single" w:sz="24" w:space="0" w:color="auto"/>
                                <w:right w:val="single" w:sz="24" w:space="0" w:color="auto"/>
                              </w:divBdr>
                              <w:divsChild>
                                <w:div w:id="103572336">
                                  <w:marLeft w:val="0"/>
                                  <w:marRight w:val="0"/>
                                  <w:marTop w:val="0"/>
                                  <w:marBottom w:val="0"/>
                                  <w:divBdr>
                                    <w:top w:val="single" w:sz="24" w:space="0" w:color="auto"/>
                                    <w:left w:val="single" w:sz="24" w:space="0" w:color="auto"/>
                                    <w:bottom w:val="single" w:sz="24" w:space="0" w:color="auto"/>
                                    <w:right w:val="single" w:sz="24" w:space="0" w:color="auto"/>
                                  </w:divBdr>
                                </w:div>
                                <w:div w:id="885069409">
                                  <w:marLeft w:val="0"/>
                                  <w:marRight w:val="0"/>
                                  <w:marTop w:val="0"/>
                                  <w:marBottom w:val="0"/>
                                  <w:divBdr>
                                    <w:top w:val="none" w:sz="0" w:space="0" w:color="auto"/>
                                    <w:left w:val="none" w:sz="0" w:space="0" w:color="auto"/>
                                    <w:bottom w:val="none" w:sz="0" w:space="0" w:color="auto"/>
                                    <w:right w:val="none" w:sz="0" w:space="0" w:color="auto"/>
                                  </w:divBdr>
                                  <w:divsChild>
                                    <w:div w:id="1903635557">
                                      <w:marLeft w:val="0"/>
                                      <w:marRight w:val="0"/>
                                      <w:marTop w:val="0"/>
                                      <w:marBottom w:val="0"/>
                                      <w:divBdr>
                                        <w:top w:val="none" w:sz="0" w:space="0" w:color="auto"/>
                                        <w:left w:val="none" w:sz="0" w:space="0" w:color="auto"/>
                                        <w:bottom w:val="none" w:sz="0" w:space="0" w:color="auto"/>
                                        <w:right w:val="none" w:sz="0" w:space="0" w:color="auto"/>
                                      </w:divBdr>
                                    </w:div>
                                    <w:div w:id="879786982">
                                      <w:marLeft w:val="0"/>
                                      <w:marRight w:val="0"/>
                                      <w:marTop w:val="0"/>
                                      <w:marBottom w:val="0"/>
                                      <w:divBdr>
                                        <w:top w:val="none" w:sz="0" w:space="0" w:color="auto"/>
                                        <w:left w:val="none" w:sz="0" w:space="0" w:color="auto"/>
                                        <w:bottom w:val="none" w:sz="0" w:space="0" w:color="auto"/>
                                        <w:right w:val="none" w:sz="0" w:space="0" w:color="auto"/>
                                      </w:divBdr>
                                    </w:div>
                                    <w:div w:id="1484006637">
                                      <w:marLeft w:val="0"/>
                                      <w:marRight w:val="0"/>
                                      <w:marTop w:val="0"/>
                                      <w:marBottom w:val="0"/>
                                      <w:divBdr>
                                        <w:top w:val="none" w:sz="0" w:space="0" w:color="auto"/>
                                        <w:left w:val="none" w:sz="0" w:space="0" w:color="auto"/>
                                        <w:bottom w:val="none" w:sz="0" w:space="0" w:color="auto"/>
                                        <w:right w:val="none" w:sz="0" w:space="0" w:color="auto"/>
                                      </w:divBdr>
                                    </w:div>
                                    <w:div w:id="934634895">
                                      <w:marLeft w:val="0"/>
                                      <w:marRight w:val="0"/>
                                      <w:marTop w:val="0"/>
                                      <w:marBottom w:val="0"/>
                                      <w:divBdr>
                                        <w:top w:val="none" w:sz="0" w:space="0" w:color="auto"/>
                                        <w:left w:val="none" w:sz="0" w:space="0" w:color="auto"/>
                                        <w:bottom w:val="none" w:sz="0" w:space="0" w:color="auto"/>
                                        <w:right w:val="none" w:sz="0" w:space="0" w:color="auto"/>
                                      </w:divBdr>
                                    </w:div>
                                    <w:div w:id="1200122965">
                                      <w:marLeft w:val="0"/>
                                      <w:marRight w:val="0"/>
                                      <w:marTop w:val="0"/>
                                      <w:marBottom w:val="0"/>
                                      <w:divBdr>
                                        <w:top w:val="none" w:sz="0" w:space="0" w:color="auto"/>
                                        <w:left w:val="none" w:sz="0" w:space="0" w:color="auto"/>
                                        <w:bottom w:val="none" w:sz="0" w:space="0" w:color="auto"/>
                                        <w:right w:val="none" w:sz="0" w:space="0" w:color="auto"/>
                                      </w:divBdr>
                                    </w:div>
                                    <w:div w:id="322197126">
                                      <w:marLeft w:val="0"/>
                                      <w:marRight w:val="0"/>
                                      <w:marTop w:val="0"/>
                                      <w:marBottom w:val="0"/>
                                      <w:divBdr>
                                        <w:top w:val="none" w:sz="0" w:space="0" w:color="auto"/>
                                        <w:left w:val="none" w:sz="0" w:space="0" w:color="auto"/>
                                        <w:bottom w:val="none" w:sz="0" w:space="0" w:color="auto"/>
                                        <w:right w:val="none" w:sz="0" w:space="0" w:color="auto"/>
                                      </w:divBdr>
                                    </w:div>
                                    <w:div w:id="1739553246">
                                      <w:marLeft w:val="0"/>
                                      <w:marRight w:val="0"/>
                                      <w:marTop w:val="0"/>
                                      <w:marBottom w:val="0"/>
                                      <w:divBdr>
                                        <w:top w:val="none" w:sz="0" w:space="0" w:color="auto"/>
                                        <w:left w:val="none" w:sz="0" w:space="0" w:color="auto"/>
                                        <w:bottom w:val="none" w:sz="0" w:space="0" w:color="auto"/>
                                        <w:right w:val="none" w:sz="0" w:space="0" w:color="auto"/>
                                      </w:divBdr>
                                    </w:div>
                                    <w:div w:id="1394085468">
                                      <w:marLeft w:val="0"/>
                                      <w:marRight w:val="0"/>
                                      <w:marTop w:val="0"/>
                                      <w:marBottom w:val="0"/>
                                      <w:divBdr>
                                        <w:top w:val="none" w:sz="0" w:space="0" w:color="auto"/>
                                        <w:left w:val="none" w:sz="0" w:space="0" w:color="auto"/>
                                        <w:bottom w:val="none" w:sz="0" w:space="0" w:color="auto"/>
                                        <w:right w:val="none" w:sz="0" w:space="0" w:color="auto"/>
                                      </w:divBdr>
                                    </w:div>
                                    <w:div w:id="1765685088">
                                      <w:marLeft w:val="0"/>
                                      <w:marRight w:val="0"/>
                                      <w:marTop w:val="0"/>
                                      <w:marBottom w:val="0"/>
                                      <w:divBdr>
                                        <w:top w:val="none" w:sz="0" w:space="0" w:color="auto"/>
                                        <w:left w:val="none" w:sz="0" w:space="0" w:color="auto"/>
                                        <w:bottom w:val="none" w:sz="0" w:space="0" w:color="auto"/>
                                        <w:right w:val="none" w:sz="0" w:space="0" w:color="auto"/>
                                      </w:divBdr>
                                    </w:div>
                                    <w:div w:id="1763337265">
                                      <w:marLeft w:val="0"/>
                                      <w:marRight w:val="0"/>
                                      <w:marTop w:val="0"/>
                                      <w:marBottom w:val="0"/>
                                      <w:divBdr>
                                        <w:top w:val="none" w:sz="0" w:space="0" w:color="auto"/>
                                        <w:left w:val="none" w:sz="0" w:space="0" w:color="auto"/>
                                        <w:bottom w:val="none" w:sz="0" w:space="0" w:color="auto"/>
                                        <w:right w:val="none" w:sz="0" w:space="0" w:color="auto"/>
                                      </w:divBdr>
                                    </w:div>
                                    <w:div w:id="13006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9099">
                  <w:marLeft w:val="0"/>
                  <w:marRight w:val="0"/>
                  <w:marTop w:val="0"/>
                  <w:marBottom w:val="0"/>
                  <w:divBdr>
                    <w:top w:val="none" w:sz="0" w:space="0" w:color="auto"/>
                    <w:left w:val="none" w:sz="0" w:space="0" w:color="auto"/>
                    <w:bottom w:val="none" w:sz="0" w:space="0" w:color="auto"/>
                    <w:right w:val="none" w:sz="0" w:space="0" w:color="auto"/>
                  </w:divBdr>
                  <w:divsChild>
                    <w:div w:id="1569342210">
                      <w:marLeft w:val="0"/>
                      <w:marRight w:val="0"/>
                      <w:marTop w:val="0"/>
                      <w:marBottom w:val="0"/>
                      <w:divBdr>
                        <w:top w:val="none" w:sz="0" w:space="0" w:color="auto"/>
                        <w:left w:val="none" w:sz="0" w:space="0" w:color="auto"/>
                        <w:bottom w:val="none" w:sz="0" w:space="0" w:color="auto"/>
                        <w:right w:val="none" w:sz="0" w:space="0" w:color="auto"/>
                      </w:divBdr>
                      <w:divsChild>
                        <w:div w:id="930503178">
                          <w:marLeft w:val="0"/>
                          <w:marRight w:val="0"/>
                          <w:marTop w:val="0"/>
                          <w:marBottom w:val="0"/>
                          <w:divBdr>
                            <w:top w:val="none" w:sz="0" w:space="0" w:color="auto"/>
                            <w:left w:val="none" w:sz="0" w:space="0" w:color="auto"/>
                            <w:bottom w:val="none" w:sz="0" w:space="0" w:color="auto"/>
                            <w:right w:val="none" w:sz="0" w:space="0" w:color="auto"/>
                          </w:divBdr>
                          <w:divsChild>
                            <w:div w:id="370956618">
                              <w:marLeft w:val="0"/>
                              <w:marRight w:val="0"/>
                              <w:marTop w:val="0"/>
                              <w:marBottom w:val="0"/>
                              <w:divBdr>
                                <w:top w:val="none" w:sz="0" w:space="0" w:color="auto"/>
                                <w:left w:val="none" w:sz="0" w:space="0" w:color="auto"/>
                                <w:bottom w:val="none" w:sz="0" w:space="0" w:color="auto"/>
                                <w:right w:val="none" w:sz="0" w:space="0" w:color="auto"/>
                              </w:divBdr>
                            </w:div>
                            <w:div w:id="238682816">
                              <w:marLeft w:val="0"/>
                              <w:marRight w:val="0"/>
                              <w:marTop w:val="0"/>
                              <w:marBottom w:val="0"/>
                              <w:divBdr>
                                <w:top w:val="none" w:sz="0" w:space="0" w:color="auto"/>
                                <w:left w:val="none" w:sz="0" w:space="0" w:color="auto"/>
                                <w:bottom w:val="none" w:sz="0" w:space="0" w:color="auto"/>
                                <w:right w:val="none" w:sz="0" w:space="0" w:color="auto"/>
                              </w:divBdr>
                            </w:div>
                            <w:div w:id="264074179">
                              <w:marLeft w:val="0"/>
                              <w:marRight w:val="0"/>
                              <w:marTop w:val="0"/>
                              <w:marBottom w:val="0"/>
                              <w:divBdr>
                                <w:top w:val="none" w:sz="0" w:space="0" w:color="auto"/>
                                <w:left w:val="none" w:sz="0" w:space="0" w:color="auto"/>
                                <w:bottom w:val="none" w:sz="0" w:space="0" w:color="auto"/>
                                <w:right w:val="none" w:sz="0" w:space="0" w:color="auto"/>
                              </w:divBdr>
                            </w:div>
                            <w:div w:id="458383612">
                              <w:marLeft w:val="0"/>
                              <w:marRight w:val="0"/>
                              <w:marTop w:val="0"/>
                              <w:marBottom w:val="0"/>
                              <w:divBdr>
                                <w:top w:val="none" w:sz="0" w:space="0" w:color="auto"/>
                                <w:left w:val="none" w:sz="0" w:space="0" w:color="auto"/>
                                <w:bottom w:val="none" w:sz="0" w:space="0" w:color="auto"/>
                                <w:right w:val="none" w:sz="0" w:space="0" w:color="auto"/>
                              </w:divBdr>
                            </w:div>
                            <w:div w:id="1407608754">
                              <w:marLeft w:val="0"/>
                              <w:marRight w:val="0"/>
                              <w:marTop w:val="0"/>
                              <w:marBottom w:val="0"/>
                              <w:divBdr>
                                <w:top w:val="none" w:sz="0" w:space="0" w:color="auto"/>
                                <w:left w:val="none" w:sz="0" w:space="0" w:color="auto"/>
                                <w:bottom w:val="none" w:sz="0" w:space="0" w:color="auto"/>
                                <w:right w:val="none" w:sz="0" w:space="0" w:color="auto"/>
                              </w:divBdr>
                            </w:div>
                            <w:div w:id="1292784845">
                              <w:marLeft w:val="0"/>
                              <w:marRight w:val="0"/>
                              <w:marTop w:val="0"/>
                              <w:marBottom w:val="0"/>
                              <w:divBdr>
                                <w:top w:val="none" w:sz="0" w:space="0" w:color="auto"/>
                                <w:left w:val="none" w:sz="0" w:space="0" w:color="auto"/>
                                <w:bottom w:val="none" w:sz="0" w:space="0" w:color="auto"/>
                                <w:right w:val="none" w:sz="0" w:space="0" w:color="auto"/>
                              </w:divBdr>
                            </w:div>
                            <w:div w:id="1591886256">
                              <w:marLeft w:val="0"/>
                              <w:marRight w:val="0"/>
                              <w:marTop w:val="0"/>
                              <w:marBottom w:val="0"/>
                              <w:divBdr>
                                <w:top w:val="none" w:sz="0" w:space="0" w:color="auto"/>
                                <w:left w:val="none" w:sz="0" w:space="0" w:color="auto"/>
                                <w:bottom w:val="none" w:sz="0" w:space="0" w:color="auto"/>
                                <w:right w:val="none" w:sz="0" w:space="0" w:color="auto"/>
                              </w:divBdr>
                            </w:div>
                            <w:div w:id="263419792">
                              <w:marLeft w:val="0"/>
                              <w:marRight w:val="0"/>
                              <w:marTop w:val="0"/>
                              <w:marBottom w:val="240"/>
                              <w:divBdr>
                                <w:top w:val="none" w:sz="0" w:space="0" w:color="auto"/>
                                <w:left w:val="none" w:sz="0" w:space="0" w:color="auto"/>
                                <w:bottom w:val="none" w:sz="0" w:space="0" w:color="auto"/>
                                <w:right w:val="none" w:sz="0" w:space="0" w:color="auto"/>
                              </w:divBdr>
                            </w:div>
                            <w:div w:id="2050379598">
                              <w:marLeft w:val="0"/>
                              <w:marRight w:val="0"/>
                              <w:marTop w:val="0"/>
                              <w:marBottom w:val="240"/>
                              <w:divBdr>
                                <w:top w:val="none" w:sz="0" w:space="0" w:color="auto"/>
                                <w:left w:val="none" w:sz="0" w:space="0" w:color="auto"/>
                                <w:bottom w:val="none" w:sz="0" w:space="0" w:color="auto"/>
                                <w:right w:val="none" w:sz="0" w:space="0" w:color="auto"/>
                              </w:divBdr>
                            </w:div>
                            <w:div w:id="2050957161">
                              <w:marLeft w:val="0"/>
                              <w:marRight w:val="0"/>
                              <w:marTop w:val="0"/>
                              <w:marBottom w:val="0"/>
                              <w:divBdr>
                                <w:top w:val="none" w:sz="0" w:space="0" w:color="auto"/>
                                <w:left w:val="none" w:sz="0" w:space="0" w:color="auto"/>
                                <w:bottom w:val="none" w:sz="0" w:space="0" w:color="auto"/>
                                <w:right w:val="none" w:sz="0" w:space="0" w:color="auto"/>
                              </w:divBdr>
                            </w:div>
                            <w:div w:id="582490384">
                              <w:marLeft w:val="0"/>
                              <w:marRight w:val="0"/>
                              <w:marTop w:val="0"/>
                              <w:marBottom w:val="0"/>
                              <w:divBdr>
                                <w:top w:val="none" w:sz="0" w:space="0" w:color="auto"/>
                                <w:left w:val="none" w:sz="0" w:space="0" w:color="auto"/>
                                <w:bottom w:val="none" w:sz="0" w:space="0" w:color="auto"/>
                                <w:right w:val="none" w:sz="0" w:space="0" w:color="auto"/>
                              </w:divBdr>
                            </w:div>
                            <w:div w:id="2011444265">
                              <w:marLeft w:val="0"/>
                              <w:marRight w:val="0"/>
                              <w:marTop w:val="0"/>
                              <w:marBottom w:val="0"/>
                              <w:divBdr>
                                <w:top w:val="none" w:sz="0" w:space="0" w:color="auto"/>
                                <w:left w:val="none" w:sz="0" w:space="0" w:color="auto"/>
                                <w:bottom w:val="none" w:sz="0" w:space="0" w:color="auto"/>
                                <w:right w:val="none" w:sz="0" w:space="0" w:color="auto"/>
                              </w:divBdr>
                            </w:div>
                            <w:div w:id="421294373">
                              <w:marLeft w:val="0"/>
                              <w:marRight w:val="0"/>
                              <w:marTop w:val="0"/>
                              <w:marBottom w:val="0"/>
                              <w:divBdr>
                                <w:top w:val="none" w:sz="0" w:space="0" w:color="auto"/>
                                <w:left w:val="none" w:sz="0" w:space="0" w:color="auto"/>
                                <w:bottom w:val="none" w:sz="0" w:space="0" w:color="auto"/>
                                <w:right w:val="none" w:sz="0" w:space="0" w:color="auto"/>
                              </w:divBdr>
                            </w:div>
                            <w:div w:id="1364598479">
                              <w:blockQuote w:val="1"/>
                              <w:marLeft w:val="0"/>
                              <w:marRight w:val="0"/>
                              <w:marTop w:val="0"/>
                              <w:marBottom w:val="240"/>
                              <w:divBdr>
                                <w:top w:val="none" w:sz="0" w:space="0" w:color="auto"/>
                                <w:left w:val="none" w:sz="0" w:space="0" w:color="auto"/>
                                <w:bottom w:val="none" w:sz="0" w:space="0" w:color="auto"/>
                                <w:right w:val="none" w:sz="0" w:space="0" w:color="auto"/>
                              </w:divBdr>
                            </w:div>
                            <w:div w:id="227887371">
                              <w:blockQuote w:val="1"/>
                              <w:marLeft w:val="0"/>
                              <w:marRight w:val="0"/>
                              <w:marTop w:val="0"/>
                              <w:marBottom w:val="240"/>
                              <w:divBdr>
                                <w:top w:val="none" w:sz="0" w:space="0" w:color="auto"/>
                                <w:left w:val="none" w:sz="0" w:space="0" w:color="auto"/>
                                <w:bottom w:val="none" w:sz="0" w:space="0" w:color="auto"/>
                                <w:right w:val="none" w:sz="0" w:space="0" w:color="auto"/>
                              </w:divBdr>
                            </w:div>
                            <w:div w:id="1217669235">
                              <w:marLeft w:val="0"/>
                              <w:marRight w:val="0"/>
                              <w:marTop w:val="0"/>
                              <w:marBottom w:val="0"/>
                              <w:divBdr>
                                <w:top w:val="none" w:sz="0" w:space="0" w:color="auto"/>
                                <w:left w:val="none" w:sz="0" w:space="0" w:color="auto"/>
                                <w:bottom w:val="none" w:sz="0" w:space="0" w:color="auto"/>
                                <w:right w:val="none" w:sz="0" w:space="0" w:color="auto"/>
                              </w:divBdr>
                            </w:div>
                            <w:div w:id="1616598152">
                              <w:marLeft w:val="0"/>
                              <w:marRight w:val="0"/>
                              <w:marTop w:val="0"/>
                              <w:marBottom w:val="0"/>
                              <w:divBdr>
                                <w:top w:val="none" w:sz="0" w:space="0" w:color="auto"/>
                                <w:left w:val="none" w:sz="0" w:space="0" w:color="auto"/>
                                <w:bottom w:val="none" w:sz="0" w:space="0" w:color="auto"/>
                                <w:right w:val="none" w:sz="0" w:space="0" w:color="auto"/>
                              </w:divBdr>
                            </w:div>
                            <w:div w:id="281305043">
                              <w:marLeft w:val="0"/>
                              <w:marRight w:val="0"/>
                              <w:marTop w:val="0"/>
                              <w:marBottom w:val="0"/>
                              <w:divBdr>
                                <w:top w:val="none" w:sz="0" w:space="0" w:color="auto"/>
                                <w:left w:val="none" w:sz="0" w:space="0" w:color="auto"/>
                                <w:bottom w:val="none" w:sz="0" w:space="0" w:color="auto"/>
                                <w:right w:val="none" w:sz="0" w:space="0" w:color="auto"/>
                              </w:divBdr>
                            </w:div>
                            <w:div w:id="1331787517">
                              <w:marLeft w:val="0"/>
                              <w:marRight w:val="0"/>
                              <w:marTop w:val="0"/>
                              <w:marBottom w:val="0"/>
                              <w:divBdr>
                                <w:top w:val="none" w:sz="0" w:space="0" w:color="auto"/>
                                <w:left w:val="none" w:sz="0" w:space="0" w:color="auto"/>
                                <w:bottom w:val="none" w:sz="0" w:space="0" w:color="auto"/>
                                <w:right w:val="none" w:sz="0" w:space="0" w:color="auto"/>
                              </w:divBdr>
                            </w:div>
                            <w:div w:id="456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913122">
      <w:bodyDiv w:val="1"/>
      <w:marLeft w:val="0"/>
      <w:marRight w:val="0"/>
      <w:marTop w:val="0"/>
      <w:marBottom w:val="0"/>
      <w:divBdr>
        <w:top w:val="none" w:sz="0" w:space="0" w:color="auto"/>
        <w:left w:val="none" w:sz="0" w:space="0" w:color="auto"/>
        <w:bottom w:val="none" w:sz="0" w:space="0" w:color="auto"/>
        <w:right w:val="none" w:sz="0" w:space="0" w:color="auto"/>
      </w:divBdr>
      <w:divsChild>
        <w:div w:id="1517311223">
          <w:marLeft w:val="0"/>
          <w:marRight w:val="0"/>
          <w:marTop w:val="0"/>
          <w:marBottom w:val="0"/>
          <w:divBdr>
            <w:top w:val="none" w:sz="0" w:space="0" w:color="auto"/>
            <w:left w:val="none" w:sz="0" w:space="0" w:color="auto"/>
            <w:bottom w:val="none" w:sz="0" w:space="0" w:color="auto"/>
            <w:right w:val="none" w:sz="0" w:space="0" w:color="auto"/>
          </w:divBdr>
          <w:divsChild>
            <w:div w:id="338385762">
              <w:marLeft w:val="0"/>
              <w:marRight w:val="0"/>
              <w:marTop w:val="0"/>
              <w:marBottom w:val="0"/>
              <w:divBdr>
                <w:top w:val="none" w:sz="0" w:space="0" w:color="auto"/>
                <w:left w:val="none" w:sz="0" w:space="0" w:color="auto"/>
                <w:bottom w:val="none" w:sz="0" w:space="0" w:color="auto"/>
                <w:right w:val="none" w:sz="0" w:space="0" w:color="auto"/>
              </w:divBdr>
              <w:divsChild>
                <w:div w:id="572085482">
                  <w:marLeft w:val="0"/>
                  <w:marRight w:val="0"/>
                  <w:marTop w:val="0"/>
                  <w:marBottom w:val="300"/>
                  <w:divBdr>
                    <w:top w:val="none" w:sz="0" w:space="0" w:color="auto"/>
                    <w:left w:val="none" w:sz="0" w:space="0" w:color="auto"/>
                    <w:bottom w:val="none" w:sz="0" w:space="0" w:color="auto"/>
                    <w:right w:val="none" w:sz="0" w:space="0" w:color="auto"/>
                  </w:divBdr>
                  <w:divsChild>
                    <w:div w:id="728845088">
                      <w:marLeft w:val="0"/>
                      <w:marRight w:val="0"/>
                      <w:marTop w:val="0"/>
                      <w:marBottom w:val="0"/>
                      <w:divBdr>
                        <w:top w:val="none" w:sz="0" w:space="0" w:color="auto"/>
                        <w:left w:val="none" w:sz="0" w:space="0" w:color="auto"/>
                        <w:bottom w:val="none" w:sz="0" w:space="0" w:color="auto"/>
                        <w:right w:val="none" w:sz="0" w:space="0" w:color="auto"/>
                      </w:divBdr>
                      <w:divsChild>
                        <w:div w:id="968777324">
                          <w:marLeft w:val="0"/>
                          <w:marRight w:val="0"/>
                          <w:marTop w:val="0"/>
                          <w:marBottom w:val="0"/>
                          <w:divBdr>
                            <w:top w:val="none" w:sz="0" w:space="0" w:color="auto"/>
                            <w:left w:val="none" w:sz="0" w:space="0" w:color="auto"/>
                            <w:bottom w:val="none" w:sz="0" w:space="0" w:color="auto"/>
                            <w:right w:val="none" w:sz="0" w:space="0" w:color="auto"/>
                          </w:divBdr>
                          <w:divsChild>
                            <w:div w:id="1640525857">
                              <w:marLeft w:val="0"/>
                              <w:marRight w:val="0"/>
                              <w:marTop w:val="0"/>
                              <w:marBottom w:val="0"/>
                              <w:divBdr>
                                <w:top w:val="none" w:sz="0" w:space="0" w:color="auto"/>
                                <w:left w:val="none" w:sz="0" w:space="0" w:color="auto"/>
                                <w:bottom w:val="none" w:sz="0" w:space="0" w:color="auto"/>
                                <w:right w:val="none" w:sz="0" w:space="0" w:color="auto"/>
                              </w:divBdr>
                              <w:divsChild>
                                <w:div w:id="787969432">
                                  <w:marLeft w:val="0"/>
                                  <w:marRight w:val="0"/>
                                  <w:marTop w:val="0"/>
                                  <w:marBottom w:val="0"/>
                                  <w:divBdr>
                                    <w:top w:val="none" w:sz="0" w:space="0" w:color="auto"/>
                                    <w:left w:val="none" w:sz="0" w:space="0" w:color="auto"/>
                                    <w:bottom w:val="none" w:sz="0" w:space="0" w:color="auto"/>
                                    <w:right w:val="none" w:sz="0" w:space="0" w:color="auto"/>
                                  </w:divBdr>
                                  <w:divsChild>
                                    <w:div w:id="1654144796">
                                      <w:marLeft w:val="0"/>
                                      <w:marRight w:val="0"/>
                                      <w:marTop w:val="0"/>
                                      <w:marBottom w:val="0"/>
                                      <w:divBdr>
                                        <w:top w:val="none" w:sz="0" w:space="0" w:color="auto"/>
                                        <w:left w:val="none" w:sz="0" w:space="0" w:color="auto"/>
                                        <w:bottom w:val="none" w:sz="0" w:space="0" w:color="auto"/>
                                        <w:right w:val="none" w:sz="0" w:space="0" w:color="auto"/>
                                      </w:divBdr>
                                    </w:div>
                                    <w:div w:id="828792405">
                                      <w:marLeft w:val="0"/>
                                      <w:marRight w:val="0"/>
                                      <w:marTop w:val="0"/>
                                      <w:marBottom w:val="0"/>
                                      <w:divBdr>
                                        <w:top w:val="none" w:sz="0" w:space="0" w:color="auto"/>
                                        <w:left w:val="none" w:sz="0" w:space="0" w:color="auto"/>
                                        <w:bottom w:val="none" w:sz="0" w:space="0" w:color="auto"/>
                                        <w:right w:val="none" w:sz="0" w:space="0" w:color="auto"/>
                                      </w:divBdr>
                                    </w:div>
                                    <w:div w:id="160583696">
                                      <w:marLeft w:val="0"/>
                                      <w:marRight w:val="0"/>
                                      <w:marTop w:val="0"/>
                                      <w:marBottom w:val="0"/>
                                      <w:divBdr>
                                        <w:top w:val="none" w:sz="0" w:space="0" w:color="auto"/>
                                        <w:left w:val="none" w:sz="0" w:space="0" w:color="auto"/>
                                        <w:bottom w:val="none" w:sz="0" w:space="0" w:color="auto"/>
                                        <w:right w:val="none" w:sz="0" w:space="0" w:color="auto"/>
                                      </w:divBdr>
                                    </w:div>
                                    <w:div w:id="587423558">
                                      <w:marLeft w:val="0"/>
                                      <w:marRight w:val="0"/>
                                      <w:marTop w:val="0"/>
                                      <w:marBottom w:val="0"/>
                                      <w:divBdr>
                                        <w:top w:val="none" w:sz="0" w:space="0" w:color="auto"/>
                                        <w:left w:val="none" w:sz="0" w:space="0" w:color="auto"/>
                                        <w:bottom w:val="none" w:sz="0" w:space="0" w:color="auto"/>
                                        <w:right w:val="none" w:sz="0" w:space="0" w:color="auto"/>
                                      </w:divBdr>
                                    </w:div>
                                    <w:div w:id="598026061">
                                      <w:marLeft w:val="0"/>
                                      <w:marRight w:val="0"/>
                                      <w:marTop w:val="0"/>
                                      <w:marBottom w:val="0"/>
                                      <w:divBdr>
                                        <w:top w:val="none" w:sz="0" w:space="0" w:color="auto"/>
                                        <w:left w:val="none" w:sz="0" w:space="0" w:color="auto"/>
                                        <w:bottom w:val="none" w:sz="0" w:space="0" w:color="auto"/>
                                        <w:right w:val="none" w:sz="0" w:space="0" w:color="auto"/>
                                      </w:divBdr>
                                    </w:div>
                                    <w:div w:id="1055546181">
                                      <w:marLeft w:val="0"/>
                                      <w:marRight w:val="0"/>
                                      <w:marTop w:val="0"/>
                                      <w:marBottom w:val="0"/>
                                      <w:divBdr>
                                        <w:top w:val="none" w:sz="0" w:space="0" w:color="auto"/>
                                        <w:left w:val="none" w:sz="0" w:space="0" w:color="auto"/>
                                        <w:bottom w:val="none" w:sz="0" w:space="0" w:color="auto"/>
                                        <w:right w:val="none" w:sz="0" w:space="0" w:color="auto"/>
                                      </w:divBdr>
                                    </w:div>
                                    <w:div w:id="2081365681">
                                      <w:marLeft w:val="0"/>
                                      <w:marRight w:val="0"/>
                                      <w:marTop w:val="0"/>
                                      <w:marBottom w:val="0"/>
                                      <w:divBdr>
                                        <w:top w:val="none" w:sz="0" w:space="0" w:color="auto"/>
                                        <w:left w:val="none" w:sz="0" w:space="0" w:color="auto"/>
                                        <w:bottom w:val="none" w:sz="0" w:space="0" w:color="auto"/>
                                        <w:right w:val="none" w:sz="0" w:space="0" w:color="auto"/>
                                      </w:divBdr>
                                    </w:div>
                                    <w:div w:id="1787308125">
                                      <w:marLeft w:val="0"/>
                                      <w:marRight w:val="0"/>
                                      <w:marTop w:val="0"/>
                                      <w:marBottom w:val="0"/>
                                      <w:divBdr>
                                        <w:top w:val="none" w:sz="0" w:space="0" w:color="auto"/>
                                        <w:left w:val="none" w:sz="0" w:space="0" w:color="auto"/>
                                        <w:bottom w:val="none" w:sz="0" w:space="0" w:color="auto"/>
                                        <w:right w:val="none" w:sz="0" w:space="0" w:color="auto"/>
                                      </w:divBdr>
                                    </w:div>
                                    <w:div w:id="72052575">
                                      <w:marLeft w:val="0"/>
                                      <w:marRight w:val="0"/>
                                      <w:marTop w:val="0"/>
                                      <w:marBottom w:val="0"/>
                                      <w:divBdr>
                                        <w:top w:val="none" w:sz="0" w:space="0" w:color="auto"/>
                                        <w:left w:val="none" w:sz="0" w:space="0" w:color="auto"/>
                                        <w:bottom w:val="none" w:sz="0" w:space="0" w:color="auto"/>
                                        <w:right w:val="none" w:sz="0" w:space="0" w:color="auto"/>
                                      </w:divBdr>
                                    </w:div>
                                    <w:div w:id="820535845">
                                      <w:marLeft w:val="0"/>
                                      <w:marRight w:val="0"/>
                                      <w:marTop w:val="0"/>
                                      <w:marBottom w:val="0"/>
                                      <w:divBdr>
                                        <w:top w:val="none" w:sz="0" w:space="0" w:color="auto"/>
                                        <w:left w:val="none" w:sz="0" w:space="0" w:color="auto"/>
                                        <w:bottom w:val="none" w:sz="0" w:space="0" w:color="auto"/>
                                        <w:right w:val="none" w:sz="0" w:space="0" w:color="auto"/>
                                      </w:divBdr>
                                    </w:div>
                                    <w:div w:id="1564832195">
                                      <w:marLeft w:val="0"/>
                                      <w:marRight w:val="0"/>
                                      <w:marTop w:val="0"/>
                                      <w:marBottom w:val="0"/>
                                      <w:divBdr>
                                        <w:top w:val="none" w:sz="0" w:space="0" w:color="auto"/>
                                        <w:left w:val="none" w:sz="0" w:space="0" w:color="auto"/>
                                        <w:bottom w:val="none" w:sz="0" w:space="0" w:color="auto"/>
                                        <w:right w:val="none" w:sz="0" w:space="0" w:color="auto"/>
                                      </w:divBdr>
                                    </w:div>
                                    <w:div w:id="39133607">
                                      <w:marLeft w:val="0"/>
                                      <w:marRight w:val="0"/>
                                      <w:marTop w:val="0"/>
                                      <w:marBottom w:val="0"/>
                                      <w:divBdr>
                                        <w:top w:val="none" w:sz="0" w:space="0" w:color="auto"/>
                                        <w:left w:val="none" w:sz="0" w:space="0" w:color="auto"/>
                                        <w:bottom w:val="none" w:sz="0" w:space="0" w:color="auto"/>
                                        <w:right w:val="none" w:sz="0" w:space="0" w:color="auto"/>
                                      </w:divBdr>
                                    </w:div>
                                    <w:div w:id="215893665">
                                      <w:marLeft w:val="0"/>
                                      <w:marRight w:val="0"/>
                                      <w:marTop w:val="0"/>
                                      <w:marBottom w:val="0"/>
                                      <w:divBdr>
                                        <w:top w:val="none" w:sz="0" w:space="0" w:color="auto"/>
                                        <w:left w:val="none" w:sz="0" w:space="0" w:color="auto"/>
                                        <w:bottom w:val="none" w:sz="0" w:space="0" w:color="auto"/>
                                        <w:right w:val="none" w:sz="0" w:space="0" w:color="auto"/>
                                      </w:divBdr>
                                    </w:div>
                                    <w:div w:id="461769116">
                                      <w:marLeft w:val="0"/>
                                      <w:marRight w:val="0"/>
                                      <w:marTop w:val="0"/>
                                      <w:marBottom w:val="0"/>
                                      <w:divBdr>
                                        <w:top w:val="none" w:sz="0" w:space="0" w:color="auto"/>
                                        <w:left w:val="none" w:sz="0" w:space="0" w:color="auto"/>
                                        <w:bottom w:val="none" w:sz="0" w:space="0" w:color="auto"/>
                                        <w:right w:val="none" w:sz="0" w:space="0" w:color="auto"/>
                                      </w:divBdr>
                                    </w:div>
                                    <w:div w:id="760640165">
                                      <w:marLeft w:val="0"/>
                                      <w:marRight w:val="0"/>
                                      <w:marTop w:val="0"/>
                                      <w:marBottom w:val="0"/>
                                      <w:divBdr>
                                        <w:top w:val="none" w:sz="0" w:space="0" w:color="auto"/>
                                        <w:left w:val="none" w:sz="0" w:space="0" w:color="auto"/>
                                        <w:bottom w:val="none" w:sz="0" w:space="0" w:color="auto"/>
                                        <w:right w:val="none" w:sz="0" w:space="0" w:color="auto"/>
                                      </w:divBdr>
                                    </w:div>
                                    <w:div w:id="1537540582">
                                      <w:marLeft w:val="0"/>
                                      <w:marRight w:val="0"/>
                                      <w:marTop w:val="0"/>
                                      <w:marBottom w:val="0"/>
                                      <w:divBdr>
                                        <w:top w:val="none" w:sz="0" w:space="0" w:color="auto"/>
                                        <w:left w:val="none" w:sz="0" w:space="0" w:color="auto"/>
                                        <w:bottom w:val="none" w:sz="0" w:space="0" w:color="auto"/>
                                        <w:right w:val="none" w:sz="0" w:space="0" w:color="auto"/>
                                      </w:divBdr>
                                    </w:div>
                                    <w:div w:id="1288051450">
                                      <w:marLeft w:val="0"/>
                                      <w:marRight w:val="0"/>
                                      <w:marTop w:val="0"/>
                                      <w:marBottom w:val="0"/>
                                      <w:divBdr>
                                        <w:top w:val="none" w:sz="0" w:space="0" w:color="auto"/>
                                        <w:left w:val="none" w:sz="0" w:space="0" w:color="auto"/>
                                        <w:bottom w:val="none" w:sz="0" w:space="0" w:color="auto"/>
                                        <w:right w:val="none" w:sz="0" w:space="0" w:color="auto"/>
                                      </w:divBdr>
                                    </w:div>
                                    <w:div w:id="12659612">
                                      <w:marLeft w:val="0"/>
                                      <w:marRight w:val="0"/>
                                      <w:marTop w:val="0"/>
                                      <w:marBottom w:val="0"/>
                                      <w:divBdr>
                                        <w:top w:val="none" w:sz="0" w:space="0" w:color="auto"/>
                                        <w:left w:val="none" w:sz="0" w:space="0" w:color="auto"/>
                                        <w:bottom w:val="none" w:sz="0" w:space="0" w:color="auto"/>
                                        <w:right w:val="none" w:sz="0" w:space="0" w:color="auto"/>
                                      </w:divBdr>
                                    </w:div>
                                    <w:div w:id="330836151">
                                      <w:marLeft w:val="0"/>
                                      <w:marRight w:val="0"/>
                                      <w:marTop w:val="0"/>
                                      <w:marBottom w:val="0"/>
                                      <w:divBdr>
                                        <w:top w:val="none" w:sz="0" w:space="0" w:color="auto"/>
                                        <w:left w:val="none" w:sz="0" w:space="0" w:color="auto"/>
                                        <w:bottom w:val="none" w:sz="0" w:space="0" w:color="auto"/>
                                        <w:right w:val="none" w:sz="0" w:space="0" w:color="auto"/>
                                      </w:divBdr>
                                    </w:div>
                                    <w:div w:id="84037319">
                                      <w:marLeft w:val="0"/>
                                      <w:marRight w:val="0"/>
                                      <w:marTop w:val="0"/>
                                      <w:marBottom w:val="0"/>
                                      <w:divBdr>
                                        <w:top w:val="none" w:sz="0" w:space="0" w:color="auto"/>
                                        <w:left w:val="none" w:sz="0" w:space="0" w:color="auto"/>
                                        <w:bottom w:val="none" w:sz="0" w:space="0" w:color="auto"/>
                                        <w:right w:val="none" w:sz="0" w:space="0" w:color="auto"/>
                                      </w:divBdr>
                                    </w:div>
                                    <w:div w:id="1462459280">
                                      <w:marLeft w:val="0"/>
                                      <w:marRight w:val="0"/>
                                      <w:marTop w:val="0"/>
                                      <w:marBottom w:val="0"/>
                                      <w:divBdr>
                                        <w:top w:val="none" w:sz="0" w:space="0" w:color="auto"/>
                                        <w:left w:val="none" w:sz="0" w:space="0" w:color="auto"/>
                                        <w:bottom w:val="none" w:sz="0" w:space="0" w:color="auto"/>
                                        <w:right w:val="none" w:sz="0" w:space="0" w:color="auto"/>
                                      </w:divBdr>
                                    </w:div>
                                    <w:div w:id="11522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5657">
                              <w:marLeft w:val="0"/>
                              <w:marRight w:val="0"/>
                              <w:marTop w:val="0"/>
                              <w:marBottom w:val="0"/>
                              <w:divBdr>
                                <w:top w:val="none" w:sz="0" w:space="0" w:color="auto"/>
                                <w:left w:val="none" w:sz="0" w:space="0" w:color="auto"/>
                                <w:bottom w:val="none" w:sz="0" w:space="0" w:color="auto"/>
                                <w:right w:val="none" w:sz="0" w:space="0" w:color="auto"/>
                              </w:divBdr>
                              <w:divsChild>
                                <w:div w:id="325666558">
                                  <w:marLeft w:val="0"/>
                                  <w:marRight w:val="0"/>
                                  <w:marTop w:val="0"/>
                                  <w:marBottom w:val="0"/>
                                  <w:divBdr>
                                    <w:top w:val="none" w:sz="0" w:space="0" w:color="auto"/>
                                    <w:left w:val="none" w:sz="0" w:space="0" w:color="auto"/>
                                    <w:bottom w:val="none" w:sz="0" w:space="0" w:color="auto"/>
                                    <w:right w:val="none" w:sz="0" w:space="0" w:color="auto"/>
                                  </w:divBdr>
                                  <w:divsChild>
                                    <w:div w:id="575827552">
                                      <w:marLeft w:val="0"/>
                                      <w:marRight w:val="0"/>
                                      <w:marTop w:val="0"/>
                                      <w:marBottom w:val="0"/>
                                      <w:divBdr>
                                        <w:top w:val="none" w:sz="0" w:space="0" w:color="auto"/>
                                        <w:left w:val="none" w:sz="0" w:space="0" w:color="auto"/>
                                        <w:bottom w:val="none" w:sz="0" w:space="0" w:color="auto"/>
                                        <w:right w:val="none" w:sz="0" w:space="0" w:color="auto"/>
                                      </w:divBdr>
                                      <w:divsChild>
                                        <w:div w:id="978340331">
                                          <w:marLeft w:val="0"/>
                                          <w:marRight w:val="0"/>
                                          <w:marTop w:val="0"/>
                                          <w:marBottom w:val="0"/>
                                          <w:divBdr>
                                            <w:top w:val="none" w:sz="0" w:space="0" w:color="auto"/>
                                            <w:left w:val="none" w:sz="0" w:space="0" w:color="auto"/>
                                            <w:bottom w:val="none" w:sz="0" w:space="0" w:color="auto"/>
                                            <w:right w:val="none" w:sz="0" w:space="0" w:color="auto"/>
                                          </w:divBdr>
                                        </w:div>
                                        <w:div w:id="1822037357">
                                          <w:marLeft w:val="0"/>
                                          <w:marRight w:val="0"/>
                                          <w:marTop w:val="0"/>
                                          <w:marBottom w:val="0"/>
                                          <w:divBdr>
                                            <w:top w:val="none" w:sz="0" w:space="0" w:color="auto"/>
                                            <w:left w:val="none" w:sz="0" w:space="0" w:color="auto"/>
                                            <w:bottom w:val="none" w:sz="0" w:space="0" w:color="auto"/>
                                            <w:right w:val="none" w:sz="0" w:space="0" w:color="auto"/>
                                          </w:divBdr>
                                        </w:div>
                                        <w:div w:id="2110418846">
                                          <w:marLeft w:val="0"/>
                                          <w:marRight w:val="0"/>
                                          <w:marTop w:val="0"/>
                                          <w:marBottom w:val="0"/>
                                          <w:divBdr>
                                            <w:top w:val="none" w:sz="0" w:space="0" w:color="auto"/>
                                            <w:left w:val="none" w:sz="0" w:space="0" w:color="auto"/>
                                            <w:bottom w:val="none" w:sz="0" w:space="0" w:color="auto"/>
                                            <w:right w:val="none" w:sz="0" w:space="0" w:color="auto"/>
                                          </w:divBdr>
                                        </w:div>
                                        <w:div w:id="849880439">
                                          <w:marLeft w:val="0"/>
                                          <w:marRight w:val="0"/>
                                          <w:marTop w:val="0"/>
                                          <w:marBottom w:val="0"/>
                                          <w:divBdr>
                                            <w:top w:val="none" w:sz="0" w:space="0" w:color="auto"/>
                                            <w:left w:val="none" w:sz="0" w:space="0" w:color="auto"/>
                                            <w:bottom w:val="none" w:sz="0" w:space="0" w:color="auto"/>
                                            <w:right w:val="none" w:sz="0" w:space="0" w:color="auto"/>
                                          </w:divBdr>
                                        </w:div>
                                        <w:div w:id="1415323690">
                                          <w:marLeft w:val="0"/>
                                          <w:marRight w:val="0"/>
                                          <w:marTop w:val="0"/>
                                          <w:marBottom w:val="0"/>
                                          <w:divBdr>
                                            <w:top w:val="none" w:sz="0" w:space="0" w:color="auto"/>
                                            <w:left w:val="none" w:sz="0" w:space="0" w:color="auto"/>
                                            <w:bottom w:val="none" w:sz="0" w:space="0" w:color="auto"/>
                                            <w:right w:val="none" w:sz="0" w:space="0" w:color="auto"/>
                                          </w:divBdr>
                                        </w:div>
                                        <w:div w:id="1818760113">
                                          <w:marLeft w:val="0"/>
                                          <w:marRight w:val="0"/>
                                          <w:marTop w:val="0"/>
                                          <w:marBottom w:val="0"/>
                                          <w:divBdr>
                                            <w:top w:val="none" w:sz="0" w:space="0" w:color="auto"/>
                                            <w:left w:val="none" w:sz="0" w:space="0" w:color="auto"/>
                                            <w:bottom w:val="none" w:sz="0" w:space="0" w:color="auto"/>
                                            <w:right w:val="none" w:sz="0" w:space="0" w:color="auto"/>
                                          </w:divBdr>
                                        </w:div>
                                        <w:div w:id="1846432802">
                                          <w:marLeft w:val="0"/>
                                          <w:marRight w:val="0"/>
                                          <w:marTop w:val="0"/>
                                          <w:marBottom w:val="0"/>
                                          <w:divBdr>
                                            <w:top w:val="none" w:sz="0" w:space="0" w:color="auto"/>
                                            <w:left w:val="none" w:sz="0" w:space="0" w:color="auto"/>
                                            <w:bottom w:val="none" w:sz="0" w:space="0" w:color="auto"/>
                                            <w:right w:val="none" w:sz="0" w:space="0" w:color="auto"/>
                                          </w:divBdr>
                                        </w:div>
                                        <w:div w:id="1009213386">
                                          <w:marLeft w:val="0"/>
                                          <w:marRight w:val="0"/>
                                          <w:marTop w:val="0"/>
                                          <w:marBottom w:val="0"/>
                                          <w:divBdr>
                                            <w:top w:val="none" w:sz="0" w:space="0" w:color="auto"/>
                                            <w:left w:val="none" w:sz="0" w:space="0" w:color="auto"/>
                                            <w:bottom w:val="none" w:sz="0" w:space="0" w:color="auto"/>
                                            <w:right w:val="none" w:sz="0" w:space="0" w:color="auto"/>
                                          </w:divBdr>
                                        </w:div>
                                        <w:div w:id="1563373360">
                                          <w:marLeft w:val="0"/>
                                          <w:marRight w:val="0"/>
                                          <w:marTop w:val="0"/>
                                          <w:marBottom w:val="0"/>
                                          <w:divBdr>
                                            <w:top w:val="none" w:sz="0" w:space="0" w:color="auto"/>
                                            <w:left w:val="none" w:sz="0" w:space="0" w:color="auto"/>
                                            <w:bottom w:val="none" w:sz="0" w:space="0" w:color="auto"/>
                                            <w:right w:val="none" w:sz="0" w:space="0" w:color="auto"/>
                                          </w:divBdr>
                                        </w:div>
                                        <w:div w:id="1327319337">
                                          <w:marLeft w:val="0"/>
                                          <w:marRight w:val="0"/>
                                          <w:marTop w:val="0"/>
                                          <w:marBottom w:val="0"/>
                                          <w:divBdr>
                                            <w:top w:val="none" w:sz="0" w:space="0" w:color="auto"/>
                                            <w:left w:val="none" w:sz="0" w:space="0" w:color="auto"/>
                                            <w:bottom w:val="none" w:sz="0" w:space="0" w:color="auto"/>
                                            <w:right w:val="none" w:sz="0" w:space="0" w:color="auto"/>
                                          </w:divBdr>
                                        </w:div>
                                        <w:div w:id="1433234676">
                                          <w:marLeft w:val="0"/>
                                          <w:marRight w:val="0"/>
                                          <w:marTop w:val="0"/>
                                          <w:marBottom w:val="0"/>
                                          <w:divBdr>
                                            <w:top w:val="none" w:sz="0" w:space="0" w:color="auto"/>
                                            <w:left w:val="none" w:sz="0" w:space="0" w:color="auto"/>
                                            <w:bottom w:val="none" w:sz="0" w:space="0" w:color="auto"/>
                                            <w:right w:val="none" w:sz="0" w:space="0" w:color="auto"/>
                                          </w:divBdr>
                                        </w:div>
                                        <w:div w:id="1842693620">
                                          <w:marLeft w:val="0"/>
                                          <w:marRight w:val="0"/>
                                          <w:marTop w:val="0"/>
                                          <w:marBottom w:val="0"/>
                                          <w:divBdr>
                                            <w:top w:val="none" w:sz="0" w:space="0" w:color="auto"/>
                                            <w:left w:val="none" w:sz="0" w:space="0" w:color="auto"/>
                                            <w:bottom w:val="none" w:sz="0" w:space="0" w:color="auto"/>
                                            <w:right w:val="none" w:sz="0" w:space="0" w:color="auto"/>
                                          </w:divBdr>
                                        </w:div>
                                        <w:div w:id="1092430197">
                                          <w:marLeft w:val="0"/>
                                          <w:marRight w:val="0"/>
                                          <w:marTop w:val="0"/>
                                          <w:marBottom w:val="0"/>
                                          <w:divBdr>
                                            <w:top w:val="none" w:sz="0" w:space="0" w:color="auto"/>
                                            <w:left w:val="none" w:sz="0" w:space="0" w:color="auto"/>
                                            <w:bottom w:val="none" w:sz="0" w:space="0" w:color="auto"/>
                                            <w:right w:val="none" w:sz="0" w:space="0" w:color="auto"/>
                                          </w:divBdr>
                                        </w:div>
                                        <w:div w:id="251092113">
                                          <w:marLeft w:val="0"/>
                                          <w:marRight w:val="0"/>
                                          <w:marTop w:val="0"/>
                                          <w:marBottom w:val="0"/>
                                          <w:divBdr>
                                            <w:top w:val="none" w:sz="0" w:space="0" w:color="auto"/>
                                            <w:left w:val="none" w:sz="0" w:space="0" w:color="auto"/>
                                            <w:bottom w:val="none" w:sz="0" w:space="0" w:color="auto"/>
                                            <w:right w:val="none" w:sz="0" w:space="0" w:color="auto"/>
                                          </w:divBdr>
                                        </w:div>
                                        <w:div w:id="1562518138">
                                          <w:marLeft w:val="0"/>
                                          <w:marRight w:val="0"/>
                                          <w:marTop w:val="0"/>
                                          <w:marBottom w:val="0"/>
                                          <w:divBdr>
                                            <w:top w:val="none" w:sz="0" w:space="0" w:color="auto"/>
                                            <w:left w:val="none" w:sz="0" w:space="0" w:color="auto"/>
                                            <w:bottom w:val="none" w:sz="0" w:space="0" w:color="auto"/>
                                            <w:right w:val="none" w:sz="0" w:space="0" w:color="auto"/>
                                          </w:divBdr>
                                        </w:div>
                                        <w:div w:id="589898420">
                                          <w:marLeft w:val="0"/>
                                          <w:marRight w:val="0"/>
                                          <w:marTop w:val="0"/>
                                          <w:marBottom w:val="0"/>
                                          <w:divBdr>
                                            <w:top w:val="none" w:sz="0" w:space="0" w:color="auto"/>
                                            <w:left w:val="none" w:sz="0" w:space="0" w:color="auto"/>
                                            <w:bottom w:val="none" w:sz="0" w:space="0" w:color="auto"/>
                                            <w:right w:val="none" w:sz="0" w:space="0" w:color="auto"/>
                                          </w:divBdr>
                                        </w:div>
                                        <w:div w:id="1738748995">
                                          <w:marLeft w:val="0"/>
                                          <w:marRight w:val="0"/>
                                          <w:marTop w:val="0"/>
                                          <w:marBottom w:val="0"/>
                                          <w:divBdr>
                                            <w:top w:val="none" w:sz="0" w:space="0" w:color="auto"/>
                                            <w:left w:val="none" w:sz="0" w:space="0" w:color="auto"/>
                                            <w:bottom w:val="none" w:sz="0" w:space="0" w:color="auto"/>
                                            <w:right w:val="none" w:sz="0" w:space="0" w:color="auto"/>
                                          </w:divBdr>
                                        </w:div>
                                        <w:div w:id="75514426">
                                          <w:marLeft w:val="0"/>
                                          <w:marRight w:val="0"/>
                                          <w:marTop w:val="0"/>
                                          <w:marBottom w:val="0"/>
                                          <w:divBdr>
                                            <w:top w:val="none" w:sz="0" w:space="0" w:color="auto"/>
                                            <w:left w:val="none" w:sz="0" w:space="0" w:color="auto"/>
                                            <w:bottom w:val="none" w:sz="0" w:space="0" w:color="auto"/>
                                            <w:right w:val="none" w:sz="0" w:space="0" w:color="auto"/>
                                          </w:divBdr>
                                        </w:div>
                                        <w:div w:id="918101739">
                                          <w:marLeft w:val="0"/>
                                          <w:marRight w:val="0"/>
                                          <w:marTop w:val="0"/>
                                          <w:marBottom w:val="0"/>
                                          <w:divBdr>
                                            <w:top w:val="none" w:sz="0" w:space="0" w:color="auto"/>
                                            <w:left w:val="none" w:sz="0" w:space="0" w:color="auto"/>
                                            <w:bottom w:val="none" w:sz="0" w:space="0" w:color="auto"/>
                                            <w:right w:val="none" w:sz="0" w:space="0" w:color="auto"/>
                                          </w:divBdr>
                                        </w:div>
                                        <w:div w:id="610090726">
                                          <w:marLeft w:val="0"/>
                                          <w:marRight w:val="0"/>
                                          <w:marTop w:val="0"/>
                                          <w:marBottom w:val="0"/>
                                          <w:divBdr>
                                            <w:top w:val="none" w:sz="0" w:space="0" w:color="auto"/>
                                            <w:left w:val="none" w:sz="0" w:space="0" w:color="auto"/>
                                            <w:bottom w:val="none" w:sz="0" w:space="0" w:color="auto"/>
                                            <w:right w:val="none" w:sz="0" w:space="0" w:color="auto"/>
                                          </w:divBdr>
                                        </w:div>
                                        <w:div w:id="352531980">
                                          <w:marLeft w:val="0"/>
                                          <w:marRight w:val="0"/>
                                          <w:marTop w:val="0"/>
                                          <w:marBottom w:val="0"/>
                                          <w:divBdr>
                                            <w:top w:val="none" w:sz="0" w:space="0" w:color="auto"/>
                                            <w:left w:val="none" w:sz="0" w:space="0" w:color="auto"/>
                                            <w:bottom w:val="none" w:sz="0" w:space="0" w:color="auto"/>
                                            <w:right w:val="none" w:sz="0" w:space="0" w:color="auto"/>
                                          </w:divBdr>
                                        </w:div>
                                        <w:div w:id="20565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22006">
                          <w:marLeft w:val="0"/>
                          <w:marRight w:val="0"/>
                          <w:marTop w:val="0"/>
                          <w:marBottom w:val="0"/>
                          <w:divBdr>
                            <w:top w:val="none" w:sz="0" w:space="0" w:color="auto"/>
                            <w:left w:val="none" w:sz="0" w:space="0" w:color="auto"/>
                            <w:bottom w:val="none" w:sz="0" w:space="0" w:color="auto"/>
                            <w:right w:val="none" w:sz="0" w:space="0" w:color="auto"/>
                          </w:divBdr>
                          <w:divsChild>
                            <w:div w:id="17465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9717">
                  <w:marLeft w:val="0"/>
                  <w:marRight w:val="0"/>
                  <w:marTop w:val="0"/>
                  <w:marBottom w:val="300"/>
                  <w:divBdr>
                    <w:top w:val="none" w:sz="0" w:space="0" w:color="auto"/>
                    <w:left w:val="none" w:sz="0" w:space="0" w:color="auto"/>
                    <w:bottom w:val="none" w:sz="0" w:space="0" w:color="auto"/>
                    <w:right w:val="none" w:sz="0" w:space="0" w:color="auto"/>
                  </w:divBdr>
                  <w:divsChild>
                    <w:div w:id="1152453069">
                      <w:marLeft w:val="0"/>
                      <w:marRight w:val="0"/>
                      <w:marTop w:val="0"/>
                      <w:marBottom w:val="0"/>
                      <w:divBdr>
                        <w:top w:val="none" w:sz="0" w:space="0" w:color="auto"/>
                        <w:left w:val="none" w:sz="0" w:space="0" w:color="auto"/>
                        <w:bottom w:val="none" w:sz="0" w:space="0" w:color="auto"/>
                        <w:right w:val="none" w:sz="0" w:space="0" w:color="auto"/>
                      </w:divBdr>
                      <w:divsChild>
                        <w:div w:id="431634608">
                          <w:marLeft w:val="0"/>
                          <w:marRight w:val="0"/>
                          <w:marTop w:val="0"/>
                          <w:marBottom w:val="300"/>
                          <w:divBdr>
                            <w:top w:val="none" w:sz="0" w:space="0" w:color="auto"/>
                            <w:left w:val="single" w:sz="6" w:space="0" w:color="CCCCCC"/>
                            <w:bottom w:val="single" w:sz="6" w:space="0" w:color="CCCCCC"/>
                            <w:right w:val="single" w:sz="6" w:space="0" w:color="CCCCCC"/>
                          </w:divBdr>
                          <w:divsChild>
                            <w:div w:id="274793419">
                              <w:marLeft w:val="0"/>
                              <w:marRight w:val="0"/>
                              <w:marTop w:val="0"/>
                              <w:marBottom w:val="0"/>
                              <w:divBdr>
                                <w:top w:val="none" w:sz="0" w:space="0" w:color="auto"/>
                                <w:left w:val="none" w:sz="0" w:space="0" w:color="auto"/>
                                <w:bottom w:val="none" w:sz="0" w:space="0" w:color="auto"/>
                                <w:right w:val="none" w:sz="0" w:space="0" w:color="auto"/>
                              </w:divBdr>
                              <w:divsChild>
                                <w:div w:id="9830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408440">
      <w:bodyDiv w:val="1"/>
      <w:marLeft w:val="0"/>
      <w:marRight w:val="0"/>
      <w:marTop w:val="0"/>
      <w:marBottom w:val="0"/>
      <w:divBdr>
        <w:top w:val="none" w:sz="0" w:space="0" w:color="auto"/>
        <w:left w:val="none" w:sz="0" w:space="0" w:color="auto"/>
        <w:bottom w:val="none" w:sz="0" w:space="0" w:color="auto"/>
        <w:right w:val="none" w:sz="0" w:space="0" w:color="auto"/>
      </w:divBdr>
      <w:divsChild>
        <w:div w:id="1924484743">
          <w:marLeft w:val="0"/>
          <w:marRight w:val="0"/>
          <w:marTop w:val="0"/>
          <w:marBottom w:val="0"/>
          <w:divBdr>
            <w:top w:val="none" w:sz="0" w:space="0" w:color="auto"/>
            <w:left w:val="none" w:sz="0" w:space="0" w:color="auto"/>
            <w:bottom w:val="none" w:sz="0" w:space="0" w:color="auto"/>
            <w:right w:val="none" w:sz="0" w:space="0" w:color="auto"/>
          </w:divBdr>
        </w:div>
        <w:div w:id="312174597">
          <w:marLeft w:val="0"/>
          <w:marRight w:val="0"/>
          <w:marTop w:val="0"/>
          <w:marBottom w:val="0"/>
          <w:divBdr>
            <w:top w:val="none" w:sz="0" w:space="0" w:color="auto"/>
            <w:left w:val="none" w:sz="0" w:space="0" w:color="auto"/>
            <w:bottom w:val="none" w:sz="0" w:space="0" w:color="auto"/>
            <w:right w:val="none" w:sz="0" w:space="0" w:color="auto"/>
          </w:divBdr>
          <w:divsChild>
            <w:div w:id="890966785">
              <w:marLeft w:val="0"/>
              <w:marRight w:val="0"/>
              <w:marTop w:val="0"/>
              <w:marBottom w:val="0"/>
              <w:divBdr>
                <w:top w:val="none" w:sz="0" w:space="0" w:color="auto"/>
                <w:left w:val="none" w:sz="0" w:space="0" w:color="auto"/>
                <w:bottom w:val="none" w:sz="0" w:space="0" w:color="auto"/>
                <w:right w:val="none" w:sz="0" w:space="0" w:color="auto"/>
              </w:divBdr>
              <w:divsChild>
                <w:div w:id="746195006">
                  <w:marLeft w:val="0"/>
                  <w:marRight w:val="0"/>
                  <w:marTop w:val="0"/>
                  <w:marBottom w:val="0"/>
                  <w:divBdr>
                    <w:top w:val="none" w:sz="0" w:space="0" w:color="auto"/>
                    <w:left w:val="none" w:sz="0" w:space="0" w:color="auto"/>
                    <w:bottom w:val="none" w:sz="0" w:space="0" w:color="auto"/>
                    <w:right w:val="none" w:sz="0" w:space="0" w:color="auto"/>
                  </w:divBdr>
                  <w:divsChild>
                    <w:div w:id="471826242">
                      <w:marLeft w:val="0"/>
                      <w:marRight w:val="0"/>
                      <w:marTop w:val="0"/>
                      <w:marBottom w:val="0"/>
                      <w:divBdr>
                        <w:top w:val="none" w:sz="0" w:space="0" w:color="auto"/>
                        <w:left w:val="none" w:sz="0" w:space="0" w:color="auto"/>
                        <w:bottom w:val="none" w:sz="0" w:space="0" w:color="auto"/>
                        <w:right w:val="none" w:sz="0" w:space="0" w:color="auto"/>
                      </w:divBdr>
                      <w:divsChild>
                        <w:div w:id="14859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87403">
      <w:bodyDiv w:val="1"/>
      <w:marLeft w:val="0"/>
      <w:marRight w:val="0"/>
      <w:marTop w:val="0"/>
      <w:marBottom w:val="0"/>
      <w:divBdr>
        <w:top w:val="none" w:sz="0" w:space="0" w:color="auto"/>
        <w:left w:val="none" w:sz="0" w:space="0" w:color="auto"/>
        <w:bottom w:val="none" w:sz="0" w:space="0" w:color="auto"/>
        <w:right w:val="none" w:sz="0" w:space="0" w:color="auto"/>
      </w:divBdr>
      <w:divsChild>
        <w:div w:id="350302935">
          <w:marLeft w:val="0"/>
          <w:marRight w:val="0"/>
          <w:marTop w:val="0"/>
          <w:marBottom w:val="0"/>
          <w:divBdr>
            <w:top w:val="none" w:sz="0" w:space="0" w:color="auto"/>
            <w:left w:val="none" w:sz="0" w:space="0" w:color="auto"/>
            <w:bottom w:val="none" w:sz="0" w:space="0" w:color="auto"/>
            <w:right w:val="none" w:sz="0" w:space="0" w:color="auto"/>
          </w:divBdr>
        </w:div>
        <w:div w:id="876236717">
          <w:marLeft w:val="0"/>
          <w:marRight w:val="0"/>
          <w:marTop w:val="0"/>
          <w:marBottom w:val="0"/>
          <w:divBdr>
            <w:top w:val="none" w:sz="0" w:space="0" w:color="auto"/>
            <w:left w:val="none" w:sz="0" w:space="0" w:color="auto"/>
            <w:bottom w:val="none" w:sz="0" w:space="0" w:color="auto"/>
            <w:right w:val="none" w:sz="0" w:space="0" w:color="auto"/>
          </w:divBdr>
          <w:divsChild>
            <w:div w:id="155654254">
              <w:marLeft w:val="0"/>
              <w:marRight w:val="0"/>
              <w:marTop w:val="0"/>
              <w:marBottom w:val="0"/>
              <w:divBdr>
                <w:top w:val="none" w:sz="0" w:space="0" w:color="auto"/>
                <w:left w:val="none" w:sz="0" w:space="0" w:color="auto"/>
                <w:bottom w:val="none" w:sz="0" w:space="0" w:color="auto"/>
                <w:right w:val="none" w:sz="0" w:space="0" w:color="auto"/>
              </w:divBdr>
              <w:divsChild>
                <w:div w:id="1950575947">
                  <w:marLeft w:val="0"/>
                  <w:marRight w:val="0"/>
                  <w:marTop w:val="0"/>
                  <w:marBottom w:val="0"/>
                  <w:divBdr>
                    <w:top w:val="none" w:sz="0" w:space="0" w:color="auto"/>
                    <w:left w:val="none" w:sz="0" w:space="0" w:color="auto"/>
                    <w:bottom w:val="none" w:sz="0" w:space="0" w:color="auto"/>
                    <w:right w:val="none" w:sz="0" w:space="0" w:color="auto"/>
                  </w:divBdr>
                  <w:divsChild>
                    <w:div w:id="1357003560">
                      <w:marLeft w:val="0"/>
                      <w:marRight w:val="0"/>
                      <w:marTop w:val="0"/>
                      <w:marBottom w:val="0"/>
                      <w:divBdr>
                        <w:top w:val="none" w:sz="0" w:space="0" w:color="auto"/>
                        <w:left w:val="none" w:sz="0" w:space="0" w:color="auto"/>
                        <w:bottom w:val="none" w:sz="0" w:space="0" w:color="auto"/>
                        <w:right w:val="none" w:sz="0" w:space="0" w:color="auto"/>
                      </w:divBdr>
                      <w:divsChild>
                        <w:div w:id="1576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59806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31">
          <w:marLeft w:val="0"/>
          <w:marRight w:val="0"/>
          <w:marTop w:val="0"/>
          <w:marBottom w:val="0"/>
          <w:divBdr>
            <w:top w:val="none" w:sz="0" w:space="0" w:color="auto"/>
            <w:left w:val="none" w:sz="0" w:space="0" w:color="auto"/>
            <w:bottom w:val="none" w:sz="0" w:space="0" w:color="auto"/>
            <w:right w:val="none" w:sz="0" w:space="0" w:color="auto"/>
          </w:divBdr>
        </w:div>
        <w:div w:id="1853035196">
          <w:marLeft w:val="0"/>
          <w:marRight w:val="0"/>
          <w:marTop w:val="0"/>
          <w:marBottom w:val="0"/>
          <w:divBdr>
            <w:top w:val="none" w:sz="0" w:space="0" w:color="auto"/>
            <w:left w:val="none" w:sz="0" w:space="0" w:color="auto"/>
            <w:bottom w:val="none" w:sz="0" w:space="0" w:color="auto"/>
            <w:right w:val="none" w:sz="0" w:space="0" w:color="auto"/>
          </w:divBdr>
          <w:divsChild>
            <w:div w:id="1986204870">
              <w:marLeft w:val="0"/>
              <w:marRight w:val="0"/>
              <w:marTop w:val="0"/>
              <w:marBottom w:val="0"/>
              <w:divBdr>
                <w:top w:val="none" w:sz="0" w:space="0" w:color="auto"/>
                <w:left w:val="none" w:sz="0" w:space="0" w:color="auto"/>
                <w:bottom w:val="none" w:sz="0" w:space="0" w:color="auto"/>
                <w:right w:val="none" w:sz="0" w:space="0" w:color="auto"/>
              </w:divBdr>
              <w:divsChild>
                <w:div w:id="192112770">
                  <w:marLeft w:val="0"/>
                  <w:marRight w:val="0"/>
                  <w:marTop w:val="0"/>
                  <w:marBottom w:val="0"/>
                  <w:divBdr>
                    <w:top w:val="none" w:sz="0" w:space="0" w:color="auto"/>
                    <w:left w:val="none" w:sz="0" w:space="0" w:color="auto"/>
                    <w:bottom w:val="none" w:sz="0" w:space="0" w:color="auto"/>
                    <w:right w:val="none" w:sz="0" w:space="0" w:color="auto"/>
                  </w:divBdr>
                  <w:divsChild>
                    <w:div w:id="353464565">
                      <w:marLeft w:val="0"/>
                      <w:marRight w:val="0"/>
                      <w:marTop w:val="0"/>
                      <w:marBottom w:val="0"/>
                      <w:divBdr>
                        <w:top w:val="none" w:sz="0" w:space="0" w:color="auto"/>
                        <w:left w:val="none" w:sz="0" w:space="0" w:color="auto"/>
                        <w:bottom w:val="none" w:sz="0" w:space="0" w:color="auto"/>
                        <w:right w:val="none" w:sz="0" w:space="0" w:color="auto"/>
                      </w:divBdr>
                      <w:divsChild>
                        <w:div w:id="15769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908426">
      <w:bodyDiv w:val="1"/>
      <w:marLeft w:val="0"/>
      <w:marRight w:val="0"/>
      <w:marTop w:val="0"/>
      <w:marBottom w:val="0"/>
      <w:divBdr>
        <w:top w:val="none" w:sz="0" w:space="0" w:color="auto"/>
        <w:left w:val="none" w:sz="0" w:space="0" w:color="auto"/>
        <w:bottom w:val="none" w:sz="0" w:space="0" w:color="auto"/>
        <w:right w:val="none" w:sz="0" w:space="0" w:color="auto"/>
      </w:divBdr>
      <w:divsChild>
        <w:div w:id="1436822399">
          <w:marLeft w:val="0"/>
          <w:marRight w:val="0"/>
          <w:marTop w:val="0"/>
          <w:marBottom w:val="0"/>
          <w:divBdr>
            <w:top w:val="none" w:sz="0" w:space="0" w:color="auto"/>
            <w:left w:val="none" w:sz="0" w:space="0" w:color="auto"/>
            <w:bottom w:val="none" w:sz="0" w:space="0" w:color="auto"/>
            <w:right w:val="none" w:sz="0" w:space="0" w:color="auto"/>
          </w:divBdr>
          <w:divsChild>
            <w:div w:id="1474719240">
              <w:marLeft w:val="0"/>
              <w:marRight w:val="0"/>
              <w:marTop w:val="0"/>
              <w:marBottom w:val="0"/>
              <w:divBdr>
                <w:top w:val="none" w:sz="0" w:space="0" w:color="auto"/>
                <w:left w:val="none" w:sz="0" w:space="0" w:color="auto"/>
                <w:bottom w:val="none" w:sz="0" w:space="0" w:color="auto"/>
                <w:right w:val="none" w:sz="0" w:space="0" w:color="auto"/>
              </w:divBdr>
              <w:divsChild>
                <w:div w:id="16005038">
                  <w:marLeft w:val="0"/>
                  <w:marRight w:val="0"/>
                  <w:marTop w:val="0"/>
                  <w:marBottom w:val="300"/>
                  <w:divBdr>
                    <w:top w:val="none" w:sz="0" w:space="0" w:color="auto"/>
                    <w:left w:val="none" w:sz="0" w:space="0" w:color="auto"/>
                    <w:bottom w:val="none" w:sz="0" w:space="0" w:color="auto"/>
                    <w:right w:val="none" w:sz="0" w:space="0" w:color="auto"/>
                  </w:divBdr>
                  <w:divsChild>
                    <w:div w:id="1418017586">
                      <w:marLeft w:val="0"/>
                      <w:marRight w:val="0"/>
                      <w:marTop w:val="0"/>
                      <w:marBottom w:val="0"/>
                      <w:divBdr>
                        <w:top w:val="none" w:sz="0" w:space="0" w:color="auto"/>
                        <w:left w:val="none" w:sz="0" w:space="0" w:color="auto"/>
                        <w:bottom w:val="none" w:sz="0" w:space="0" w:color="auto"/>
                        <w:right w:val="none" w:sz="0" w:space="0" w:color="auto"/>
                      </w:divBdr>
                      <w:divsChild>
                        <w:div w:id="53510095">
                          <w:marLeft w:val="0"/>
                          <w:marRight w:val="0"/>
                          <w:marTop w:val="0"/>
                          <w:marBottom w:val="0"/>
                          <w:divBdr>
                            <w:top w:val="none" w:sz="0" w:space="0" w:color="auto"/>
                            <w:left w:val="none" w:sz="0" w:space="0" w:color="auto"/>
                            <w:bottom w:val="none" w:sz="0" w:space="0" w:color="auto"/>
                            <w:right w:val="none" w:sz="0" w:space="0" w:color="auto"/>
                          </w:divBdr>
                          <w:divsChild>
                            <w:div w:id="1365518331">
                              <w:marLeft w:val="0"/>
                              <w:marRight w:val="0"/>
                              <w:marTop w:val="0"/>
                              <w:marBottom w:val="0"/>
                              <w:divBdr>
                                <w:top w:val="none" w:sz="0" w:space="0" w:color="auto"/>
                                <w:left w:val="none" w:sz="0" w:space="0" w:color="auto"/>
                                <w:bottom w:val="none" w:sz="0" w:space="0" w:color="auto"/>
                                <w:right w:val="none" w:sz="0" w:space="0" w:color="auto"/>
                              </w:divBdr>
                              <w:divsChild>
                                <w:div w:id="1116678749">
                                  <w:marLeft w:val="0"/>
                                  <w:marRight w:val="0"/>
                                  <w:marTop w:val="0"/>
                                  <w:marBottom w:val="0"/>
                                  <w:divBdr>
                                    <w:top w:val="none" w:sz="0" w:space="0" w:color="auto"/>
                                    <w:left w:val="none" w:sz="0" w:space="0" w:color="auto"/>
                                    <w:bottom w:val="none" w:sz="0" w:space="0" w:color="auto"/>
                                    <w:right w:val="none" w:sz="0" w:space="0" w:color="auto"/>
                                  </w:divBdr>
                                  <w:divsChild>
                                    <w:div w:id="1532836606">
                                      <w:marLeft w:val="0"/>
                                      <w:marRight w:val="0"/>
                                      <w:marTop w:val="0"/>
                                      <w:marBottom w:val="0"/>
                                      <w:divBdr>
                                        <w:top w:val="none" w:sz="0" w:space="0" w:color="auto"/>
                                        <w:left w:val="none" w:sz="0" w:space="0" w:color="auto"/>
                                        <w:bottom w:val="none" w:sz="0" w:space="0" w:color="auto"/>
                                        <w:right w:val="none" w:sz="0" w:space="0" w:color="auto"/>
                                      </w:divBdr>
                                    </w:div>
                                    <w:div w:id="779760281">
                                      <w:marLeft w:val="0"/>
                                      <w:marRight w:val="0"/>
                                      <w:marTop w:val="0"/>
                                      <w:marBottom w:val="0"/>
                                      <w:divBdr>
                                        <w:top w:val="none" w:sz="0" w:space="0" w:color="auto"/>
                                        <w:left w:val="none" w:sz="0" w:space="0" w:color="auto"/>
                                        <w:bottom w:val="none" w:sz="0" w:space="0" w:color="auto"/>
                                        <w:right w:val="none" w:sz="0" w:space="0" w:color="auto"/>
                                      </w:divBdr>
                                    </w:div>
                                    <w:div w:id="679625553">
                                      <w:marLeft w:val="0"/>
                                      <w:marRight w:val="0"/>
                                      <w:marTop w:val="0"/>
                                      <w:marBottom w:val="0"/>
                                      <w:divBdr>
                                        <w:top w:val="none" w:sz="0" w:space="0" w:color="auto"/>
                                        <w:left w:val="none" w:sz="0" w:space="0" w:color="auto"/>
                                        <w:bottom w:val="none" w:sz="0" w:space="0" w:color="auto"/>
                                        <w:right w:val="none" w:sz="0" w:space="0" w:color="auto"/>
                                      </w:divBdr>
                                    </w:div>
                                    <w:div w:id="505942328">
                                      <w:marLeft w:val="0"/>
                                      <w:marRight w:val="0"/>
                                      <w:marTop w:val="0"/>
                                      <w:marBottom w:val="0"/>
                                      <w:divBdr>
                                        <w:top w:val="none" w:sz="0" w:space="0" w:color="auto"/>
                                        <w:left w:val="none" w:sz="0" w:space="0" w:color="auto"/>
                                        <w:bottom w:val="none" w:sz="0" w:space="0" w:color="auto"/>
                                        <w:right w:val="none" w:sz="0" w:space="0" w:color="auto"/>
                                      </w:divBdr>
                                    </w:div>
                                    <w:div w:id="685445750">
                                      <w:marLeft w:val="0"/>
                                      <w:marRight w:val="0"/>
                                      <w:marTop w:val="0"/>
                                      <w:marBottom w:val="0"/>
                                      <w:divBdr>
                                        <w:top w:val="none" w:sz="0" w:space="0" w:color="auto"/>
                                        <w:left w:val="none" w:sz="0" w:space="0" w:color="auto"/>
                                        <w:bottom w:val="none" w:sz="0" w:space="0" w:color="auto"/>
                                        <w:right w:val="none" w:sz="0" w:space="0" w:color="auto"/>
                                      </w:divBdr>
                                    </w:div>
                                    <w:div w:id="1421755386">
                                      <w:marLeft w:val="0"/>
                                      <w:marRight w:val="0"/>
                                      <w:marTop w:val="0"/>
                                      <w:marBottom w:val="0"/>
                                      <w:divBdr>
                                        <w:top w:val="none" w:sz="0" w:space="0" w:color="auto"/>
                                        <w:left w:val="none" w:sz="0" w:space="0" w:color="auto"/>
                                        <w:bottom w:val="none" w:sz="0" w:space="0" w:color="auto"/>
                                        <w:right w:val="none" w:sz="0" w:space="0" w:color="auto"/>
                                      </w:divBdr>
                                    </w:div>
                                    <w:div w:id="1889799110">
                                      <w:marLeft w:val="0"/>
                                      <w:marRight w:val="0"/>
                                      <w:marTop w:val="0"/>
                                      <w:marBottom w:val="0"/>
                                      <w:divBdr>
                                        <w:top w:val="none" w:sz="0" w:space="0" w:color="auto"/>
                                        <w:left w:val="none" w:sz="0" w:space="0" w:color="auto"/>
                                        <w:bottom w:val="none" w:sz="0" w:space="0" w:color="auto"/>
                                        <w:right w:val="none" w:sz="0" w:space="0" w:color="auto"/>
                                      </w:divBdr>
                                    </w:div>
                                    <w:div w:id="1223640291">
                                      <w:marLeft w:val="0"/>
                                      <w:marRight w:val="0"/>
                                      <w:marTop w:val="0"/>
                                      <w:marBottom w:val="0"/>
                                      <w:divBdr>
                                        <w:top w:val="none" w:sz="0" w:space="0" w:color="auto"/>
                                        <w:left w:val="none" w:sz="0" w:space="0" w:color="auto"/>
                                        <w:bottom w:val="none" w:sz="0" w:space="0" w:color="auto"/>
                                        <w:right w:val="none" w:sz="0" w:space="0" w:color="auto"/>
                                      </w:divBdr>
                                    </w:div>
                                    <w:div w:id="1114980785">
                                      <w:marLeft w:val="0"/>
                                      <w:marRight w:val="0"/>
                                      <w:marTop w:val="0"/>
                                      <w:marBottom w:val="0"/>
                                      <w:divBdr>
                                        <w:top w:val="none" w:sz="0" w:space="0" w:color="auto"/>
                                        <w:left w:val="none" w:sz="0" w:space="0" w:color="auto"/>
                                        <w:bottom w:val="none" w:sz="0" w:space="0" w:color="auto"/>
                                        <w:right w:val="none" w:sz="0" w:space="0" w:color="auto"/>
                                      </w:divBdr>
                                    </w:div>
                                    <w:div w:id="1148061124">
                                      <w:marLeft w:val="0"/>
                                      <w:marRight w:val="0"/>
                                      <w:marTop w:val="0"/>
                                      <w:marBottom w:val="0"/>
                                      <w:divBdr>
                                        <w:top w:val="none" w:sz="0" w:space="0" w:color="auto"/>
                                        <w:left w:val="none" w:sz="0" w:space="0" w:color="auto"/>
                                        <w:bottom w:val="none" w:sz="0" w:space="0" w:color="auto"/>
                                        <w:right w:val="none" w:sz="0" w:space="0" w:color="auto"/>
                                      </w:divBdr>
                                    </w:div>
                                    <w:div w:id="1147168199">
                                      <w:marLeft w:val="0"/>
                                      <w:marRight w:val="0"/>
                                      <w:marTop w:val="0"/>
                                      <w:marBottom w:val="0"/>
                                      <w:divBdr>
                                        <w:top w:val="none" w:sz="0" w:space="0" w:color="auto"/>
                                        <w:left w:val="none" w:sz="0" w:space="0" w:color="auto"/>
                                        <w:bottom w:val="none" w:sz="0" w:space="0" w:color="auto"/>
                                        <w:right w:val="none" w:sz="0" w:space="0" w:color="auto"/>
                                      </w:divBdr>
                                    </w:div>
                                    <w:div w:id="514075682">
                                      <w:marLeft w:val="0"/>
                                      <w:marRight w:val="0"/>
                                      <w:marTop w:val="0"/>
                                      <w:marBottom w:val="0"/>
                                      <w:divBdr>
                                        <w:top w:val="none" w:sz="0" w:space="0" w:color="auto"/>
                                        <w:left w:val="none" w:sz="0" w:space="0" w:color="auto"/>
                                        <w:bottom w:val="none" w:sz="0" w:space="0" w:color="auto"/>
                                        <w:right w:val="none" w:sz="0" w:space="0" w:color="auto"/>
                                      </w:divBdr>
                                    </w:div>
                                    <w:div w:id="396131550">
                                      <w:marLeft w:val="0"/>
                                      <w:marRight w:val="0"/>
                                      <w:marTop w:val="0"/>
                                      <w:marBottom w:val="0"/>
                                      <w:divBdr>
                                        <w:top w:val="none" w:sz="0" w:space="0" w:color="auto"/>
                                        <w:left w:val="none" w:sz="0" w:space="0" w:color="auto"/>
                                        <w:bottom w:val="none" w:sz="0" w:space="0" w:color="auto"/>
                                        <w:right w:val="none" w:sz="0" w:space="0" w:color="auto"/>
                                      </w:divBdr>
                                    </w:div>
                                    <w:div w:id="99687260">
                                      <w:marLeft w:val="0"/>
                                      <w:marRight w:val="0"/>
                                      <w:marTop w:val="0"/>
                                      <w:marBottom w:val="0"/>
                                      <w:divBdr>
                                        <w:top w:val="none" w:sz="0" w:space="0" w:color="auto"/>
                                        <w:left w:val="none" w:sz="0" w:space="0" w:color="auto"/>
                                        <w:bottom w:val="none" w:sz="0" w:space="0" w:color="auto"/>
                                        <w:right w:val="none" w:sz="0" w:space="0" w:color="auto"/>
                                      </w:divBdr>
                                    </w:div>
                                    <w:div w:id="913514287">
                                      <w:marLeft w:val="0"/>
                                      <w:marRight w:val="0"/>
                                      <w:marTop w:val="0"/>
                                      <w:marBottom w:val="0"/>
                                      <w:divBdr>
                                        <w:top w:val="none" w:sz="0" w:space="0" w:color="auto"/>
                                        <w:left w:val="none" w:sz="0" w:space="0" w:color="auto"/>
                                        <w:bottom w:val="none" w:sz="0" w:space="0" w:color="auto"/>
                                        <w:right w:val="none" w:sz="0" w:space="0" w:color="auto"/>
                                      </w:divBdr>
                                    </w:div>
                                    <w:div w:id="1843350632">
                                      <w:marLeft w:val="0"/>
                                      <w:marRight w:val="0"/>
                                      <w:marTop w:val="0"/>
                                      <w:marBottom w:val="0"/>
                                      <w:divBdr>
                                        <w:top w:val="none" w:sz="0" w:space="0" w:color="auto"/>
                                        <w:left w:val="none" w:sz="0" w:space="0" w:color="auto"/>
                                        <w:bottom w:val="none" w:sz="0" w:space="0" w:color="auto"/>
                                        <w:right w:val="none" w:sz="0" w:space="0" w:color="auto"/>
                                      </w:divBdr>
                                    </w:div>
                                    <w:div w:id="12011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5098">
                              <w:marLeft w:val="0"/>
                              <w:marRight w:val="0"/>
                              <w:marTop w:val="0"/>
                              <w:marBottom w:val="0"/>
                              <w:divBdr>
                                <w:top w:val="none" w:sz="0" w:space="0" w:color="auto"/>
                                <w:left w:val="none" w:sz="0" w:space="0" w:color="auto"/>
                                <w:bottom w:val="none" w:sz="0" w:space="0" w:color="auto"/>
                                <w:right w:val="none" w:sz="0" w:space="0" w:color="auto"/>
                              </w:divBdr>
                              <w:divsChild>
                                <w:div w:id="1175681903">
                                  <w:marLeft w:val="0"/>
                                  <w:marRight w:val="0"/>
                                  <w:marTop w:val="0"/>
                                  <w:marBottom w:val="0"/>
                                  <w:divBdr>
                                    <w:top w:val="none" w:sz="0" w:space="0" w:color="auto"/>
                                    <w:left w:val="none" w:sz="0" w:space="0" w:color="auto"/>
                                    <w:bottom w:val="none" w:sz="0" w:space="0" w:color="auto"/>
                                    <w:right w:val="none" w:sz="0" w:space="0" w:color="auto"/>
                                  </w:divBdr>
                                  <w:divsChild>
                                    <w:div w:id="1096488002">
                                      <w:marLeft w:val="0"/>
                                      <w:marRight w:val="0"/>
                                      <w:marTop w:val="0"/>
                                      <w:marBottom w:val="0"/>
                                      <w:divBdr>
                                        <w:top w:val="none" w:sz="0" w:space="0" w:color="auto"/>
                                        <w:left w:val="none" w:sz="0" w:space="0" w:color="auto"/>
                                        <w:bottom w:val="none" w:sz="0" w:space="0" w:color="auto"/>
                                        <w:right w:val="none" w:sz="0" w:space="0" w:color="auto"/>
                                      </w:divBdr>
                                      <w:divsChild>
                                        <w:div w:id="1665234591">
                                          <w:marLeft w:val="0"/>
                                          <w:marRight w:val="0"/>
                                          <w:marTop w:val="0"/>
                                          <w:marBottom w:val="0"/>
                                          <w:divBdr>
                                            <w:top w:val="none" w:sz="0" w:space="0" w:color="auto"/>
                                            <w:left w:val="none" w:sz="0" w:space="0" w:color="auto"/>
                                            <w:bottom w:val="none" w:sz="0" w:space="0" w:color="auto"/>
                                            <w:right w:val="none" w:sz="0" w:space="0" w:color="auto"/>
                                          </w:divBdr>
                                        </w:div>
                                        <w:div w:id="1597636941">
                                          <w:marLeft w:val="0"/>
                                          <w:marRight w:val="0"/>
                                          <w:marTop w:val="0"/>
                                          <w:marBottom w:val="0"/>
                                          <w:divBdr>
                                            <w:top w:val="none" w:sz="0" w:space="0" w:color="auto"/>
                                            <w:left w:val="none" w:sz="0" w:space="0" w:color="auto"/>
                                            <w:bottom w:val="none" w:sz="0" w:space="0" w:color="auto"/>
                                            <w:right w:val="none" w:sz="0" w:space="0" w:color="auto"/>
                                          </w:divBdr>
                                        </w:div>
                                        <w:div w:id="1546605195">
                                          <w:marLeft w:val="0"/>
                                          <w:marRight w:val="0"/>
                                          <w:marTop w:val="0"/>
                                          <w:marBottom w:val="0"/>
                                          <w:divBdr>
                                            <w:top w:val="none" w:sz="0" w:space="0" w:color="auto"/>
                                            <w:left w:val="none" w:sz="0" w:space="0" w:color="auto"/>
                                            <w:bottom w:val="none" w:sz="0" w:space="0" w:color="auto"/>
                                            <w:right w:val="none" w:sz="0" w:space="0" w:color="auto"/>
                                          </w:divBdr>
                                        </w:div>
                                        <w:div w:id="1323394200">
                                          <w:marLeft w:val="0"/>
                                          <w:marRight w:val="0"/>
                                          <w:marTop w:val="0"/>
                                          <w:marBottom w:val="0"/>
                                          <w:divBdr>
                                            <w:top w:val="none" w:sz="0" w:space="0" w:color="auto"/>
                                            <w:left w:val="none" w:sz="0" w:space="0" w:color="auto"/>
                                            <w:bottom w:val="none" w:sz="0" w:space="0" w:color="auto"/>
                                            <w:right w:val="none" w:sz="0" w:space="0" w:color="auto"/>
                                          </w:divBdr>
                                        </w:div>
                                        <w:div w:id="918057334">
                                          <w:marLeft w:val="0"/>
                                          <w:marRight w:val="0"/>
                                          <w:marTop w:val="0"/>
                                          <w:marBottom w:val="0"/>
                                          <w:divBdr>
                                            <w:top w:val="none" w:sz="0" w:space="0" w:color="auto"/>
                                            <w:left w:val="none" w:sz="0" w:space="0" w:color="auto"/>
                                            <w:bottom w:val="none" w:sz="0" w:space="0" w:color="auto"/>
                                            <w:right w:val="none" w:sz="0" w:space="0" w:color="auto"/>
                                          </w:divBdr>
                                        </w:div>
                                        <w:div w:id="1415276233">
                                          <w:marLeft w:val="0"/>
                                          <w:marRight w:val="0"/>
                                          <w:marTop w:val="0"/>
                                          <w:marBottom w:val="0"/>
                                          <w:divBdr>
                                            <w:top w:val="none" w:sz="0" w:space="0" w:color="auto"/>
                                            <w:left w:val="none" w:sz="0" w:space="0" w:color="auto"/>
                                            <w:bottom w:val="none" w:sz="0" w:space="0" w:color="auto"/>
                                            <w:right w:val="none" w:sz="0" w:space="0" w:color="auto"/>
                                          </w:divBdr>
                                        </w:div>
                                        <w:div w:id="1508981556">
                                          <w:marLeft w:val="0"/>
                                          <w:marRight w:val="0"/>
                                          <w:marTop w:val="0"/>
                                          <w:marBottom w:val="0"/>
                                          <w:divBdr>
                                            <w:top w:val="none" w:sz="0" w:space="0" w:color="auto"/>
                                            <w:left w:val="none" w:sz="0" w:space="0" w:color="auto"/>
                                            <w:bottom w:val="none" w:sz="0" w:space="0" w:color="auto"/>
                                            <w:right w:val="none" w:sz="0" w:space="0" w:color="auto"/>
                                          </w:divBdr>
                                        </w:div>
                                        <w:div w:id="1108232379">
                                          <w:marLeft w:val="0"/>
                                          <w:marRight w:val="0"/>
                                          <w:marTop w:val="0"/>
                                          <w:marBottom w:val="0"/>
                                          <w:divBdr>
                                            <w:top w:val="none" w:sz="0" w:space="0" w:color="auto"/>
                                            <w:left w:val="none" w:sz="0" w:space="0" w:color="auto"/>
                                            <w:bottom w:val="none" w:sz="0" w:space="0" w:color="auto"/>
                                            <w:right w:val="none" w:sz="0" w:space="0" w:color="auto"/>
                                          </w:divBdr>
                                        </w:div>
                                        <w:div w:id="1049914310">
                                          <w:marLeft w:val="0"/>
                                          <w:marRight w:val="0"/>
                                          <w:marTop w:val="0"/>
                                          <w:marBottom w:val="0"/>
                                          <w:divBdr>
                                            <w:top w:val="none" w:sz="0" w:space="0" w:color="auto"/>
                                            <w:left w:val="none" w:sz="0" w:space="0" w:color="auto"/>
                                            <w:bottom w:val="none" w:sz="0" w:space="0" w:color="auto"/>
                                            <w:right w:val="none" w:sz="0" w:space="0" w:color="auto"/>
                                          </w:divBdr>
                                        </w:div>
                                        <w:div w:id="789468808">
                                          <w:marLeft w:val="0"/>
                                          <w:marRight w:val="0"/>
                                          <w:marTop w:val="0"/>
                                          <w:marBottom w:val="0"/>
                                          <w:divBdr>
                                            <w:top w:val="none" w:sz="0" w:space="0" w:color="auto"/>
                                            <w:left w:val="none" w:sz="0" w:space="0" w:color="auto"/>
                                            <w:bottom w:val="none" w:sz="0" w:space="0" w:color="auto"/>
                                            <w:right w:val="none" w:sz="0" w:space="0" w:color="auto"/>
                                          </w:divBdr>
                                        </w:div>
                                        <w:div w:id="1018505203">
                                          <w:marLeft w:val="0"/>
                                          <w:marRight w:val="0"/>
                                          <w:marTop w:val="0"/>
                                          <w:marBottom w:val="0"/>
                                          <w:divBdr>
                                            <w:top w:val="none" w:sz="0" w:space="0" w:color="auto"/>
                                            <w:left w:val="none" w:sz="0" w:space="0" w:color="auto"/>
                                            <w:bottom w:val="none" w:sz="0" w:space="0" w:color="auto"/>
                                            <w:right w:val="none" w:sz="0" w:space="0" w:color="auto"/>
                                          </w:divBdr>
                                        </w:div>
                                        <w:div w:id="858005678">
                                          <w:marLeft w:val="0"/>
                                          <w:marRight w:val="0"/>
                                          <w:marTop w:val="0"/>
                                          <w:marBottom w:val="0"/>
                                          <w:divBdr>
                                            <w:top w:val="none" w:sz="0" w:space="0" w:color="auto"/>
                                            <w:left w:val="none" w:sz="0" w:space="0" w:color="auto"/>
                                            <w:bottom w:val="none" w:sz="0" w:space="0" w:color="auto"/>
                                            <w:right w:val="none" w:sz="0" w:space="0" w:color="auto"/>
                                          </w:divBdr>
                                        </w:div>
                                        <w:div w:id="1069570085">
                                          <w:marLeft w:val="0"/>
                                          <w:marRight w:val="0"/>
                                          <w:marTop w:val="0"/>
                                          <w:marBottom w:val="0"/>
                                          <w:divBdr>
                                            <w:top w:val="none" w:sz="0" w:space="0" w:color="auto"/>
                                            <w:left w:val="none" w:sz="0" w:space="0" w:color="auto"/>
                                            <w:bottom w:val="none" w:sz="0" w:space="0" w:color="auto"/>
                                            <w:right w:val="none" w:sz="0" w:space="0" w:color="auto"/>
                                          </w:divBdr>
                                        </w:div>
                                        <w:div w:id="765882139">
                                          <w:marLeft w:val="0"/>
                                          <w:marRight w:val="0"/>
                                          <w:marTop w:val="0"/>
                                          <w:marBottom w:val="0"/>
                                          <w:divBdr>
                                            <w:top w:val="none" w:sz="0" w:space="0" w:color="auto"/>
                                            <w:left w:val="none" w:sz="0" w:space="0" w:color="auto"/>
                                            <w:bottom w:val="none" w:sz="0" w:space="0" w:color="auto"/>
                                            <w:right w:val="none" w:sz="0" w:space="0" w:color="auto"/>
                                          </w:divBdr>
                                        </w:div>
                                        <w:div w:id="1994528181">
                                          <w:marLeft w:val="0"/>
                                          <w:marRight w:val="0"/>
                                          <w:marTop w:val="0"/>
                                          <w:marBottom w:val="0"/>
                                          <w:divBdr>
                                            <w:top w:val="none" w:sz="0" w:space="0" w:color="auto"/>
                                            <w:left w:val="none" w:sz="0" w:space="0" w:color="auto"/>
                                            <w:bottom w:val="none" w:sz="0" w:space="0" w:color="auto"/>
                                            <w:right w:val="none" w:sz="0" w:space="0" w:color="auto"/>
                                          </w:divBdr>
                                        </w:div>
                                        <w:div w:id="1625426650">
                                          <w:marLeft w:val="0"/>
                                          <w:marRight w:val="0"/>
                                          <w:marTop w:val="0"/>
                                          <w:marBottom w:val="0"/>
                                          <w:divBdr>
                                            <w:top w:val="none" w:sz="0" w:space="0" w:color="auto"/>
                                            <w:left w:val="none" w:sz="0" w:space="0" w:color="auto"/>
                                            <w:bottom w:val="none" w:sz="0" w:space="0" w:color="auto"/>
                                            <w:right w:val="none" w:sz="0" w:space="0" w:color="auto"/>
                                          </w:divBdr>
                                        </w:div>
                                        <w:div w:id="18022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65486">
                          <w:marLeft w:val="0"/>
                          <w:marRight w:val="0"/>
                          <w:marTop w:val="0"/>
                          <w:marBottom w:val="0"/>
                          <w:divBdr>
                            <w:top w:val="none" w:sz="0" w:space="0" w:color="auto"/>
                            <w:left w:val="none" w:sz="0" w:space="0" w:color="auto"/>
                            <w:bottom w:val="none" w:sz="0" w:space="0" w:color="auto"/>
                            <w:right w:val="none" w:sz="0" w:space="0" w:color="auto"/>
                          </w:divBdr>
                          <w:divsChild>
                            <w:div w:id="1518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2856">
                  <w:marLeft w:val="0"/>
                  <w:marRight w:val="0"/>
                  <w:marTop w:val="0"/>
                  <w:marBottom w:val="300"/>
                  <w:divBdr>
                    <w:top w:val="none" w:sz="0" w:space="0" w:color="auto"/>
                    <w:left w:val="none" w:sz="0" w:space="0" w:color="auto"/>
                    <w:bottom w:val="none" w:sz="0" w:space="0" w:color="auto"/>
                    <w:right w:val="none" w:sz="0" w:space="0" w:color="auto"/>
                  </w:divBdr>
                  <w:divsChild>
                    <w:div w:id="1670064385">
                      <w:marLeft w:val="0"/>
                      <w:marRight w:val="0"/>
                      <w:marTop w:val="0"/>
                      <w:marBottom w:val="0"/>
                      <w:divBdr>
                        <w:top w:val="none" w:sz="0" w:space="0" w:color="auto"/>
                        <w:left w:val="none" w:sz="0" w:space="0" w:color="auto"/>
                        <w:bottom w:val="none" w:sz="0" w:space="0" w:color="auto"/>
                        <w:right w:val="none" w:sz="0" w:space="0" w:color="auto"/>
                      </w:divBdr>
                      <w:divsChild>
                        <w:div w:id="465316109">
                          <w:marLeft w:val="0"/>
                          <w:marRight w:val="0"/>
                          <w:marTop w:val="0"/>
                          <w:marBottom w:val="300"/>
                          <w:divBdr>
                            <w:top w:val="none" w:sz="0" w:space="0" w:color="auto"/>
                            <w:left w:val="single" w:sz="6" w:space="0" w:color="CCCCCC"/>
                            <w:bottom w:val="single" w:sz="6" w:space="0" w:color="CCCCCC"/>
                            <w:right w:val="single" w:sz="6" w:space="0" w:color="CCCCCC"/>
                          </w:divBdr>
                          <w:divsChild>
                            <w:div w:id="747271464">
                              <w:marLeft w:val="0"/>
                              <w:marRight w:val="0"/>
                              <w:marTop w:val="0"/>
                              <w:marBottom w:val="0"/>
                              <w:divBdr>
                                <w:top w:val="none" w:sz="0" w:space="0" w:color="auto"/>
                                <w:left w:val="none" w:sz="0" w:space="0" w:color="auto"/>
                                <w:bottom w:val="none" w:sz="0" w:space="0" w:color="auto"/>
                                <w:right w:val="none" w:sz="0" w:space="0" w:color="auto"/>
                              </w:divBdr>
                              <w:divsChild>
                                <w:div w:id="7397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1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dam-p/markdown-here/wiki/Markdown-Cheatsheet" TargetMode="External"/><Relationship Id="rId21" Type="http://schemas.openxmlformats.org/officeDocument/2006/relationships/hyperlink" Target="https://github.com/adam-p/markdown-here/wiki/Markdown-Cheatsheet" TargetMode="External"/><Relationship Id="rId42" Type="http://schemas.openxmlformats.org/officeDocument/2006/relationships/hyperlink" Target="https://github.com/adam-p/markdown-here/wiki/Markdown-Cheatsheet" TargetMode="External"/><Relationship Id="rId47" Type="http://schemas.openxmlformats.org/officeDocument/2006/relationships/hyperlink" Target="https://github.com/adam-p/markdown-here/wiki/Tips-and-Tricks" TargetMode="External"/><Relationship Id="rId63" Type="http://schemas.openxmlformats.org/officeDocument/2006/relationships/hyperlink" Target="https://github.com/adam-p/markdown-here/wiki/Markdown-Cheatsheet" TargetMode="External"/><Relationship Id="rId68" Type="http://schemas.openxmlformats.org/officeDocument/2006/relationships/hyperlink" Target="https://www.mozilla.org/" TargetMode="External"/><Relationship Id="rId84" Type="http://schemas.openxmlformats.org/officeDocument/2006/relationships/hyperlink" Target="https://en.wikipedia.org/wiki/Euclidean_distance" TargetMode="External"/><Relationship Id="rId89" Type="http://schemas.openxmlformats.org/officeDocument/2006/relationships/control" Target="activeX/activeX5.xml"/><Relationship Id="rId16" Type="http://schemas.openxmlformats.org/officeDocument/2006/relationships/control" Target="activeX/activeX3.xml"/><Relationship Id="rId11" Type="http://schemas.openxmlformats.org/officeDocument/2006/relationships/hyperlink" Target="https://en.wikipedia.org/wiki/Bessel's_correction" TargetMode="External"/><Relationship Id="rId32" Type="http://schemas.openxmlformats.org/officeDocument/2006/relationships/hyperlink" Target="https://github.com/adam-p/markdown-here/wiki/Markdown-Cheatsheet" TargetMode="External"/><Relationship Id="rId37" Type="http://schemas.openxmlformats.org/officeDocument/2006/relationships/hyperlink" Target="https://github.com/adam-p/markdown-here/wiki/Markdown-Cheatsheet" TargetMode="External"/><Relationship Id="rId53" Type="http://schemas.openxmlformats.org/officeDocument/2006/relationships/hyperlink" Target="https://github.com/adam-p/markdown-here/wiki/Markdown-Cheatsheet" TargetMode="External"/><Relationship Id="rId58" Type="http://schemas.openxmlformats.org/officeDocument/2006/relationships/hyperlink" Target="https://github.com/adam-p/markdown-here/wiki/Markdown-Cheatsheet" TargetMode="External"/><Relationship Id="rId74" Type="http://schemas.openxmlformats.org/officeDocument/2006/relationships/image" Target="media/image5.png"/><Relationship Id="rId79" Type="http://schemas.openxmlformats.org/officeDocument/2006/relationships/hyperlink" Target="https://en.wikipedia.org/wiki/Covariance" TargetMode="External"/><Relationship Id="rId5" Type="http://schemas.openxmlformats.org/officeDocument/2006/relationships/hyperlink" Target="https://en.wikipedia.org/wiki/Bias_of_an_estimator" TargetMode="External"/><Relationship Id="rId90" Type="http://schemas.openxmlformats.org/officeDocument/2006/relationships/control" Target="activeX/activeX6.xml"/><Relationship Id="rId95" Type="http://schemas.openxmlformats.org/officeDocument/2006/relationships/control" Target="activeX/activeX9.xml"/><Relationship Id="rId22" Type="http://schemas.openxmlformats.org/officeDocument/2006/relationships/hyperlink" Target="https://github.com/adam-p/markdown-here/wiki/Markdown-Cheatsheet" TargetMode="External"/><Relationship Id="rId27" Type="http://schemas.openxmlformats.org/officeDocument/2006/relationships/hyperlink" Target="https://github.com/adam-p/markdown-here/wiki/Markdown-Cheatsheet" TargetMode="External"/><Relationship Id="rId43" Type="http://schemas.openxmlformats.org/officeDocument/2006/relationships/hyperlink" Target="https://github.com/adam-p/markdown-here/wiki/Markdown-Here-Cheatsheet" TargetMode="External"/><Relationship Id="rId48" Type="http://schemas.openxmlformats.org/officeDocument/2006/relationships/hyperlink" Target="https://github.com/adam-p/markdown-here/wiki/Troubleshooting" TargetMode="External"/><Relationship Id="rId64" Type="http://schemas.openxmlformats.org/officeDocument/2006/relationships/hyperlink" Target="https://github.com/adam-p/markdown-here/wiki/Markdown-Cheatsheet" TargetMode="External"/><Relationship Id="rId69" Type="http://schemas.openxmlformats.org/officeDocument/2006/relationships/hyperlink" Target="https://github.com/adam-p/markdown-here/blob/master/LICENSE" TargetMode="External"/><Relationship Id="rId80" Type="http://schemas.openxmlformats.org/officeDocument/2006/relationships/hyperlink" Target="https://en.wikipedia.org/wiki/Covariance" TargetMode="External"/><Relationship Id="rId85" Type="http://schemas.openxmlformats.org/officeDocument/2006/relationships/hyperlink" Target="https://en.wikipedia.org/wiki/Distance" TargetMode="External"/><Relationship Id="rId3" Type="http://schemas.openxmlformats.org/officeDocument/2006/relationships/settings" Target="settings.xml"/><Relationship Id="rId12" Type="http://schemas.openxmlformats.org/officeDocument/2006/relationships/hyperlink" Target="https://en.wikipedia.org/wiki/Bias_of_an_estimator" TargetMode="External"/><Relationship Id="rId17" Type="http://schemas.openxmlformats.org/officeDocument/2006/relationships/hyperlink" Target="https://github.com/adam-p/markdown-here/wiki" TargetMode="External"/><Relationship Id="rId25" Type="http://schemas.openxmlformats.org/officeDocument/2006/relationships/hyperlink" Target="https://github.com/adam-p/markdown-here/wiki/Markdown-Cheatsheet" TargetMode="External"/><Relationship Id="rId33" Type="http://schemas.openxmlformats.org/officeDocument/2006/relationships/hyperlink" Target="https://github.com/adam-p/markdown-here/wiki/Markdown-Cheatsheet" TargetMode="External"/><Relationship Id="rId38" Type="http://schemas.openxmlformats.org/officeDocument/2006/relationships/hyperlink" Target="https://github.com/adam-p/markdown-here/wiki/Markdown-Cheatsheet" TargetMode="External"/><Relationship Id="rId46" Type="http://schemas.openxmlformats.org/officeDocument/2006/relationships/hyperlink" Target="https://github.com/adam-p/markdown-here/wiki/Reviews" TargetMode="External"/><Relationship Id="rId59" Type="http://schemas.openxmlformats.org/officeDocument/2006/relationships/hyperlink" Target="https://github.com/adam-p/markdown-here/wiki/Markdown-Cheatsheet" TargetMode="External"/><Relationship Id="rId67" Type="http://schemas.openxmlformats.org/officeDocument/2006/relationships/hyperlink" Target="https://www.google.com/" TargetMode="External"/><Relationship Id="rId20" Type="http://schemas.openxmlformats.org/officeDocument/2006/relationships/hyperlink" Target="https://github.com/adam-p/markdown-here/wiki/Markdown-Cheatsheet" TargetMode="External"/><Relationship Id="rId41" Type="http://schemas.openxmlformats.org/officeDocument/2006/relationships/hyperlink" Target="https://github.com/adam-p/markdown-here/wiki/Markdown-Cheatsheet" TargetMode="External"/><Relationship Id="rId54" Type="http://schemas.openxmlformats.org/officeDocument/2006/relationships/hyperlink" Target="https://github.com/adam-p/markdown-here/wiki/Markdown-Cheatsheet" TargetMode="External"/><Relationship Id="rId62" Type="http://schemas.openxmlformats.org/officeDocument/2006/relationships/hyperlink" Target="https://github.com/adam-p/markdown-here/wiki/Markdown-Cheatsheet" TargetMode="External"/><Relationship Id="rId70" Type="http://schemas.openxmlformats.org/officeDocument/2006/relationships/hyperlink" Target="http://slashdot.org/" TargetMode="External"/><Relationship Id="rId75" Type="http://schemas.openxmlformats.org/officeDocument/2006/relationships/hyperlink" Target="http://softwaremaniacs.org/media/soft/highlight/test.html" TargetMode="External"/><Relationship Id="rId83" Type="http://schemas.openxmlformats.org/officeDocument/2006/relationships/hyperlink" Target="https://en.wikipedia.org/wiki/Taxicab_geometry" TargetMode="External"/><Relationship Id="rId88" Type="http://schemas.openxmlformats.org/officeDocument/2006/relationships/image" Target="media/image8.wmf"/><Relationship Id="rId91" Type="http://schemas.openxmlformats.org/officeDocument/2006/relationships/hyperlink" Target="https://docs.python.org/3.5/library/functions.html" TargetMode="External"/><Relationship Id="rId96"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hyperlink" Target="https://en.wikipedia.org/wiki/Bessel%27s_correction" TargetMode="External"/><Relationship Id="rId15" Type="http://schemas.openxmlformats.org/officeDocument/2006/relationships/image" Target="media/image3.wmf"/><Relationship Id="rId23" Type="http://schemas.openxmlformats.org/officeDocument/2006/relationships/hyperlink" Target="https://github.com/adam-p/markdown-here/wiki/Markdown-Cheatsheet" TargetMode="External"/><Relationship Id="rId28" Type="http://schemas.openxmlformats.org/officeDocument/2006/relationships/hyperlink" Target="https://github.com/adam-p/markdown-here/wiki/Markdown-Cheatsheet" TargetMode="External"/><Relationship Id="rId36" Type="http://schemas.openxmlformats.org/officeDocument/2006/relationships/hyperlink" Target="https://github.com/adam-p/markdown-here/wiki/Markdown-Cheatsheet" TargetMode="External"/><Relationship Id="rId49" Type="http://schemas.openxmlformats.org/officeDocument/2006/relationships/image" Target="media/image4.wmf"/><Relationship Id="rId57" Type="http://schemas.openxmlformats.org/officeDocument/2006/relationships/hyperlink" Target="https://github.com/adam-p/markdown-here/wiki/Markdown-Cheatsheet" TargetMode="External"/><Relationship Id="rId10" Type="http://schemas.openxmlformats.org/officeDocument/2006/relationships/control" Target="activeX/activeX2.xml"/><Relationship Id="rId31" Type="http://schemas.openxmlformats.org/officeDocument/2006/relationships/hyperlink" Target="https://github.com/adam-p/markdown-here/wiki/Markdown-Cheatsheet" TargetMode="External"/><Relationship Id="rId44" Type="http://schemas.openxmlformats.org/officeDocument/2006/relationships/hyperlink" Target="https://github.com/adam-p/markdown-here/wiki/Other-Markdown-Tools" TargetMode="External"/><Relationship Id="rId52" Type="http://schemas.openxmlformats.org/officeDocument/2006/relationships/hyperlink" Target="https://github.com/adam-p/markdown-here/wiki/Other-Markdown-Tools" TargetMode="External"/><Relationship Id="rId60" Type="http://schemas.openxmlformats.org/officeDocument/2006/relationships/hyperlink" Target="https://github.com/adam-p/markdown-here/wiki/Markdown-Cheatsheet" TargetMode="External"/><Relationship Id="rId65" Type="http://schemas.openxmlformats.org/officeDocument/2006/relationships/hyperlink" Target="https://github.com/adam-p/markdown-here/wiki/Markdown-Cheatsheet" TargetMode="External"/><Relationship Id="rId73" Type="http://schemas.openxmlformats.org/officeDocument/2006/relationships/hyperlink" Target="http://www.example.com/" TargetMode="External"/><Relationship Id="rId78" Type="http://schemas.openxmlformats.org/officeDocument/2006/relationships/hyperlink" Target="https://en.wikipedia.org/wiki/Bessel%27s_correction" TargetMode="External"/><Relationship Id="rId81" Type="http://schemas.openxmlformats.org/officeDocument/2006/relationships/hyperlink" Target="https://en.wikipedia.org/wiki/Triangle_inequality" TargetMode="External"/><Relationship Id="rId86" Type="http://schemas.openxmlformats.org/officeDocument/2006/relationships/hyperlink" Target="https://en.wikipedia.org/wiki/Standard_score" TargetMode="External"/><Relationship Id="rId94" Type="http://schemas.openxmlformats.org/officeDocument/2006/relationships/control" Target="activeX/activeX8.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hyperlink" Target="https://github.com/adam-p/markdown-here/wiki/Markdown-Cheatsheet" TargetMode="External"/><Relationship Id="rId18" Type="http://schemas.openxmlformats.org/officeDocument/2006/relationships/hyperlink" Target="https://github.com/adam-p/markdown-here/wiki/Compatibility" TargetMode="External"/><Relationship Id="rId39" Type="http://schemas.openxmlformats.org/officeDocument/2006/relationships/hyperlink" Target="https://github.com/adam-p/markdown-here/wiki/Markdown-Cheatsheet" TargetMode="External"/><Relationship Id="rId34" Type="http://schemas.openxmlformats.org/officeDocument/2006/relationships/hyperlink" Target="https://github.com/adam-p/markdown-here/wiki/Markdown-Cheatsheet" TargetMode="External"/><Relationship Id="rId50" Type="http://schemas.openxmlformats.org/officeDocument/2006/relationships/control" Target="activeX/activeX4.xml"/><Relationship Id="rId55" Type="http://schemas.openxmlformats.org/officeDocument/2006/relationships/hyperlink" Target="https://github.com/adam-p/markdown-here/wiki/Markdown-Cheatsheet" TargetMode="External"/><Relationship Id="rId76" Type="http://schemas.openxmlformats.org/officeDocument/2006/relationships/hyperlink" Target="https://docs.github.com/en/get-started/writing-on-github/getting-started-with-writing-and-formatting-on-github/basic-writing-and-formatting-syntax" TargetMode="External"/><Relationship Id="rId97" Type="http://schemas.openxmlformats.org/officeDocument/2006/relationships/control" Target="activeX/activeX11.xml"/><Relationship Id="rId7" Type="http://schemas.openxmlformats.org/officeDocument/2006/relationships/image" Target="media/image1.wmf"/><Relationship Id="rId71" Type="http://schemas.openxmlformats.org/officeDocument/2006/relationships/hyperlink" Target="http://www.reddit.com/" TargetMode="External"/><Relationship Id="rId92" Type="http://schemas.openxmlformats.org/officeDocument/2006/relationships/hyperlink" Target="https://docs.python.org/3.5/library/functions.html" TargetMode="External"/><Relationship Id="rId2" Type="http://schemas.openxmlformats.org/officeDocument/2006/relationships/styles" Target="styles.xml"/><Relationship Id="rId29" Type="http://schemas.openxmlformats.org/officeDocument/2006/relationships/hyperlink" Target="https://github.com/adam-p/markdown-here/wiki/Markdown-Cheatsheet" TargetMode="External"/><Relationship Id="rId24" Type="http://schemas.openxmlformats.org/officeDocument/2006/relationships/hyperlink" Target="https://github.com/adam-p/markdown-here/wiki/Markdown-Cheatsheet" TargetMode="External"/><Relationship Id="rId40" Type="http://schemas.openxmlformats.org/officeDocument/2006/relationships/hyperlink" Target="https://github.com/adam-p/markdown-here/wiki/Markdown-Cheatsheet" TargetMode="External"/><Relationship Id="rId45" Type="http://schemas.openxmlformats.org/officeDocument/2006/relationships/hyperlink" Target="https://github.com/adam-p/markdown-here/wiki/Press,-Posts,-Reviews,-Etc." TargetMode="External"/><Relationship Id="rId66" Type="http://schemas.openxmlformats.org/officeDocument/2006/relationships/hyperlink" Target="https://www.google.com/" TargetMode="External"/><Relationship Id="rId87" Type="http://schemas.openxmlformats.org/officeDocument/2006/relationships/hyperlink" Target="http://rasbt.github.io/mlxtend/user_guide/preprocessing/minmax_scaling/" TargetMode="External"/><Relationship Id="rId61" Type="http://schemas.openxmlformats.org/officeDocument/2006/relationships/hyperlink" Target="https://github.com/adam-p/markdown-here/wiki/Markdown-Cheatsheet" TargetMode="External"/><Relationship Id="rId82" Type="http://schemas.openxmlformats.org/officeDocument/2006/relationships/image" Target="media/image7.png"/><Relationship Id="rId19" Type="http://schemas.openxmlformats.org/officeDocument/2006/relationships/hyperlink" Target="https://github.com/adam-p/markdown-here/wiki/Development-Notes" TargetMode="External"/><Relationship Id="rId14" Type="http://schemas.openxmlformats.org/officeDocument/2006/relationships/hyperlink" Target="https://github.com/adam-p/markdown-here/wiki/Markdown-Cheatsheet/_history" TargetMode="External"/><Relationship Id="rId30" Type="http://schemas.openxmlformats.org/officeDocument/2006/relationships/hyperlink" Target="https://github.com/adam-p/markdown-here/wiki/Markdown-Cheatsheet" TargetMode="External"/><Relationship Id="rId35" Type="http://schemas.openxmlformats.org/officeDocument/2006/relationships/hyperlink" Target="https://github.com/adam-p/markdown-here/wiki/Markdown-Cheatsheet" TargetMode="External"/><Relationship Id="rId56" Type="http://schemas.openxmlformats.org/officeDocument/2006/relationships/hyperlink" Target="https://github.com/adam-p/markdown-here/wiki/Markdown-Cheatsheet" TargetMode="External"/><Relationship Id="rId77" Type="http://schemas.openxmlformats.org/officeDocument/2006/relationships/image" Target="media/image6.png"/><Relationship Id="rId100" Type="http://schemas.openxmlformats.org/officeDocument/2006/relationships/theme" Target="theme/theme1.xml"/><Relationship Id="rId8" Type="http://schemas.openxmlformats.org/officeDocument/2006/relationships/control" Target="activeX/activeX1.xml"/><Relationship Id="rId51" Type="http://schemas.openxmlformats.org/officeDocument/2006/relationships/hyperlink" Target="http://daringfireball.net/projects/markdown/" TargetMode="External"/><Relationship Id="rId72" Type="http://schemas.openxmlformats.org/officeDocument/2006/relationships/hyperlink" Target="http://www.example.com/" TargetMode="External"/><Relationship Id="rId93" Type="http://schemas.openxmlformats.org/officeDocument/2006/relationships/control" Target="activeX/activeX7.xml"/><Relationship Id="rId98"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23</Pages>
  <Words>5986</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Quinuel Ndip-Agbor</dc:creator>
  <cp:keywords/>
  <dc:description/>
  <cp:lastModifiedBy>Quinuel Ndip-Agbor</cp:lastModifiedBy>
  <cp:revision>3</cp:revision>
  <dcterms:created xsi:type="dcterms:W3CDTF">2023-07-16T14:29:00Z</dcterms:created>
  <dcterms:modified xsi:type="dcterms:W3CDTF">2023-07-19T02:33:00Z</dcterms:modified>
</cp:coreProperties>
</file>